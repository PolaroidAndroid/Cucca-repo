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527" w:rsidRPr="00B66100" w:rsidRDefault="00BB16DC">
      <w:pPr>
        <w:pStyle w:val="Titolo"/>
        <w:rPr>
          <w:lang w:val="it-IT"/>
          <w:rPrChange w:id="0" w:author="Stefano Moro" w:date="2018-02-12T17:42:00Z">
            <w:rPr/>
          </w:rPrChange>
        </w:rPr>
      </w:pPr>
      <w:r w:rsidRPr="00B66100">
        <w:rPr>
          <w:lang w:val="it-IT"/>
          <w:rPrChange w:id="1" w:author="Stefano Moro" w:date="2018-02-12T17:42:00Z">
            <w:rPr/>
          </w:rPrChange>
        </w:rPr>
        <w:t>Concentrazione del particolato atmosferico (</w:t>
      </w:r>
      <w:proofErr w:type="spellStart"/>
      <w:r w:rsidRPr="00B66100">
        <w:rPr>
          <w:i/>
          <w:lang w:val="it-IT"/>
          <w:rPrChange w:id="2" w:author="Stefano Moro" w:date="2018-02-12T17:42:00Z">
            <w:rPr/>
          </w:rPrChange>
        </w:rPr>
        <w:t>Particulate</w:t>
      </w:r>
      <w:proofErr w:type="spellEnd"/>
      <w:r w:rsidRPr="00B66100">
        <w:rPr>
          <w:i/>
          <w:lang w:val="it-IT"/>
          <w:rPrChange w:id="3" w:author="Stefano Moro" w:date="2018-02-12T17:42:00Z">
            <w:rPr/>
          </w:rPrChange>
        </w:rPr>
        <w:t xml:space="preserve"> matter</w:t>
      </w:r>
      <w:r w:rsidRPr="00B66100">
        <w:rPr>
          <w:lang w:val="it-IT"/>
          <w:rPrChange w:id="4" w:author="Stefano Moro" w:date="2018-02-12T17:42:00Z">
            <w:rPr/>
          </w:rPrChange>
        </w:rPr>
        <w:t>,PM10) nell’aria della città di Taranto in relazione alle condizioni ambientali</w:t>
      </w:r>
    </w:p>
    <w:p w:rsidR="00D41527" w:rsidRPr="00B66100" w:rsidRDefault="00BB16DC">
      <w:pPr>
        <w:pStyle w:val="Author"/>
        <w:rPr>
          <w:lang w:val="it-IT"/>
          <w:rPrChange w:id="5" w:author="Stefano Moro" w:date="2018-02-12T17:42:00Z">
            <w:rPr/>
          </w:rPrChange>
        </w:rPr>
      </w:pPr>
      <w:r w:rsidRPr="00B66100">
        <w:rPr>
          <w:lang w:val="it-IT"/>
          <w:rPrChange w:id="6" w:author="Stefano Moro" w:date="2018-02-12T17:42:00Z">
            <w:rPr/>
          </w:rPrChange>
        </w:rPr>
        <w:t xml:space="preserve">Giorgia Desantis, Alessandro Mori, Eros </w:t>
      </w:r>
      <w:proofErr w:type="spellStart"/>
      <w:r w:rsidRPr="00B66100">
        <w:rPr>
          <w:lang w:val="it-IT"/>
          <w:rPrChange w:id="7" w:author="Stefano Moro" w:date="2018-02-12T17:42:00Z">
            <w:rPr/>
          </w:rPrChange>
        </w:rPr>
        <w:t>Quésada,Lorenzo</w:t>
      </w:r>
      <w:proofErr w:type="spellEnd"/>
      <w:r w:rsidRPr="00B66100">
        <w:rPr>
          <w:lang w:val="it-IT"/>
          <w:rPrChange w:id="8" w:author="Stefano Moro" w:date="2018-02-12T17:42:00Z">
            <w:rPr/>
          </w:rPrChange>
        </w:rPr>
        <w:t xml:space="preserve"> </w:t>
      </w:r>
      <w:proofErr w:type="spellStart"/>
      <w:r w:rsidRPr="00B66100">
        <w:rPr>
          <w:lang w:val="it-IT"/>
          <w:rPrChange w:id="9" w:author="Stefano Moro" w:date="2018-02-12T17:42:00Z">
            <w:rPr/>
          </w:rPrChange>
        </w:rPr>
        <w:t>Panunzio,Cristiana</w:t>
      </w:r>
      <w:proofErr w:type="spellEnd"/>
      <w:r w:rsidRPr="00B66100">
        <w:rPr>
          <w:lang w:val="it-IT"/>
          <w:rPrChange w:id="10" w:author="Stefano Moro" w:date="2018-02-12T17:42:00Z">
            <w:rPr/>
          </w:rPrChange>
        </w:rPr>
        <w:t xml:space="preserve"> Poggi</w:t>
      </w:r>
    </w:p>
    <w:p w:rsidR="00D41527" w:rsidRPr="00B66100" w:rsidRDefault="00BB16DC">
      <w:pPr>
        <w:pStyle w:val="FigurewithCaption"/>
        <w:rPr>
          <w:lang w:val="it-IT"/>
          <w:rPrChange w:id="11" w:author="Stefano Moro" w:date="2018-02-12T17:42:00Z">
            <w:rPr/>
          </w:rPrChange>
        </w:rPr>
      </w:pPr>
      <w:r w:rsidRPr="00B66100">
        <w:rPr>
          <w:noProof/>
          <w:lang w:val="it-IT" w:eastAsia="it-IT"/>
        </w:rPr>
        <w:drawing>
          <wp:inline distT="0" distB="0" distL="0" distR="0" wp14:anchorId="58208A8B" wp14:editId="736FD8B9">
            <wp:extent cx="4826000" cy="5880100"/>
            <wp:effectExtent l="0" t="0" r="0" b="0"/>
            <wp:docPr id="1" name="Picture" descr="Caption"/>
            <wp:cNvGraphicFramePr/>
            <a:graphic xmlns:a="http://schemas.openxmlformats.org/drawingml/2006/main">
              <a:graphicData uri="http://schemas.openxmlformats.org/drawingml/2006/picture">
                <pic:pic xmlns:pic="http://schemas.openxmlformats.org/drawingml/2006/picture">
                  <pic:nvPicPr>
                    <pic:cNvPr id="0" name="Picture" descr="ciaone.jpg"/>
                    <pic:cNvPicPr>
                      <a:picLocks noChangeAspect="1" noChangeArrowheads="1"/>
                    </pic:cNvPicPr>
                  </pic:nvPicPr>
                  <pic:blipFill>
                    <a:blip r:embed="rId8"/>
                    <a:stretch>
                      <a:fillRect/>
                    </a:stretch>
                  </pic:blipFill>
                  <pic:spPr bwMode="auto">
                    <a:xfrm>
                      <a:off x="0" y="0"/>
                      <a:ext cx="4826000" cy="5880100"/>
                    </a:xfrm>
                    <a:prstGeom prst="rect">
                      <a:avLst/>
                    </a:prstGeom>
                    <a:noFill/>
                    <a:ln w="9525">
                      <a:noFill/>
                      <a:headEnd/>
                      <a:tailEnd/>
                    </a:ln>
                  </pic:spPr>
                </pic:pic>
              </a:graphicData>
            </a:graphic>
          </wp:inline>
        </w:drawing>
      </w:r>
    </w:p>
    <w:p w:rsidR="00D41527" w:rsidRPr="00B66100" w:rsidRDefault="00BB16DC">
      <w:pPr>
        <w:pStyle w:val="ImageCaption"/>
        <w:rPr>
          <w:lang w:val="it-IT"/>
          <w:rPrChange w:id="12" w:author="Stefano Moro" w:date="2018-02-12T17:42:00Z">
            <w:rPr/>
          </w:rPrChange>
        </w:rPr>
      </w:pPr>
      <w:proofErr w:type="spellStart"/>
      <w:r w:rsidRPr="00B66100">
        <w:rPr>
          <w:lang w:val="it-IT"/>
          <w:rPrChange w:id="13" w:author="Stefano Moro" w:date="2018-02-12T17:42:00Z">
            <w:rPr/>
          </w:rPrChange>
        </w:rPr>
        <w:t>Caption</w:t>
      </w:r>
      <w:proofErr w:type="spellEnd"/>
    </w:p>
    <w:p w:rsidR="00D41527" w:rsidRPr="00B66100" w:rsidRDefault="00BB16DC">
      <w:pPr>
        <w:pStyle w:val="Heading3"/>
        <w:rPr>
          <w:lang w:val="it-IT"/>
          <w:rPrChange w:id="14" w:author="Stefano Moro" w:date="2018-02-12T17:42:00Z">
            <w:rPr/>
          </w:rPrChange>
        </w:rPr>
      </w:pPr>
      <w:bookmarkStart w:id="15" w:name="indice"/>
      <w:bookmarkEnd w:id="15"/>
      <w:r w:rsidRPr="00B66100">
        <w:rPr>
          <w:lang w:val="it-IT"/>
          <w:rPrChange w:id="16" w:author="Stefano Moro" w:date="2018-02-12T17:42:00Z">
            <w:rPr/>
          </w:rPrChange>
        </w:rPr>
        <w:t>Indice</w:t>
      </w:r>
    </w:p>
    <w:p w:rsidR="00D41527" w:rsidRPr="00B66100" w:rsidRDefault="00BB16DC">
      <w:pPr>
        <w:pStyle w:val="FirstParagraph"/>
        <w:rPr>
          <w:lang w:val="it-IT"/>
          <w:rPrChange w:id="17" w:author="Stefano Moro" w:date="2018-02-12T17:42:00Z">
            <w:rPr/>
          </w:rPrChange>
        </w:rPr>
      </w:pPr>
      <w:r w:rsidRPr="00B66100">
        <w:rPr>
          <w:lang w:val="it-IT"/>
          <w:rPrChange w:id="18" w:author="Stefano Moro" w:date="2018-02-12T17:42:00Z">
            <w:rPr/>
          </w:rPrChange>
        </w:rPr>
        <w:t>1)Introduzione</w:t>
      </w:r>
    </w:p>
    <w:p w:rsidR="00D41527" w:rsidRPr="00B66100" w:rsidRDefault="00BB16DC">
      <w:pPr>
        <w:pStyle w:val="Corpodeltesto"/>
        <w:rPr>
          <w:lang w:val="it-IT"/>
          <w:rPrChange w:id="19" w:author="Stefano Moro" w:date="2018-02-12T17:42:00Z">
            <w:rPr/>
          </w:rPrChange>
        </w:rPr>
      </w:pPr>
      <w:r w:rsidRPr="00B66100">
        <w:rPr>
          <w:lang w:val="it-IT"/>
          <w:rPrChange w:id="20" w:author="Stefano Moro" w:date="2018-02-12T17:42:00Z">
            <w:rPr/>
          </w:rPrChange>
        </w:rPr>
        <w:lastRenderedPageBreak/>
        <w:t xml:space="preserve">1.1 Il particolato atmosferico 1.2 Origine 1.3 Effetti sulla salute umana 1.4 Legislazione 1.5 Obiettivi della ricerca 2) Materiali e metodi 2.1 I dati 2.2 Analisi esplorativa 2.2.1 </w:t>
      </w:r>
      <w:proofErr w:type="spellStart"/>
      <w:r w:rsidRPr="00B66100">
        <w:rPr>
          <w:lang w:val="it-IT"/>
          <w:rPrChange w:id="21" w:author="Stefano Moro" w:date="2018-02-12T17:42:00Z">
            <w:rPr/>
          </w:rPrChange>
        </w:rPr>
        <w:t>Diagrammi,Box</w:t>
      </w:r>
      <w:proofErr w:type="spellEnd"/>
      <w:r w:rsidRPr="00B66100">
        <w:rPr>
          <w:lang w:val="it-IT"/>
          <w:rPrChange w:id="22" w:author="Stefano Moro" w:date="2018-02-12T17:42:00Z">
            <w:rPr/>
          </w:rPrChange>
        </w:rPr>
        <w:t xml:space="preserve"> </w:t>
      </w:r>
      <w:proofErr w:type="spellStart"/>
      <w:r w:rsidRPr="00B66100">
        <w:rPr>
          <w:lang w:val="it-IT"/>
          <w:rPrChange w:id="23" w:author="Stefano Moro" w:date="2018-02-12T17:42:00Z">
            <w:rPr/>
          </w:rPrChange>
        </w:rPr>
        <w:t>plot,Grafici</w:t>
      </w:r>
      <w:proofErr w:type="spellEnd"/>
      <w:r w:rsidRPr="00B66100">
        <w:rPr>
          <w:lang w:val="it-IT"/>
          <w:rPrChange w:id="24" w:author="Stefano Moro" w:date="2018-02-12T17:42:00Z">
            <w:rPr/>
          </w:rPrChange>
        </w:rPr>
        <w:t xml:space="preserve"> di dispersione a coppie 2.2.2 Analisi delle componenti principali (ACP o PCA) 2.3 Analisi statistica 2.3.1 La regressione multipla 2.3.2 GAM (</w:t>
      </w:r>
      <w:proofErr w:type="spellStart"/>
      <w:r w:rsidRPr="00B66100">
        <w:rPr>
          <w:lang w:val="it-IT"/>
          <w:rPrChange w:id="25" w:author="Stefano Moro" w:date="2018-02-12T17:42:00Z">
            <w:rPr/>
          </w:rPrChange>
        </w:rPr>
        <w:t>Generalised</w:t>
      </w:r>
      <w:proofErr w:type="spellEnd"/>
      <w:r w:rsidRPr="00B66100">
        <w:rPr>
          <w:lang w:val="it-IT"/>
          <w:rPrChange w:id="26" w:author="Stefano Moro" w:date="2018-02-12T17:42:00Z">
            <w:rPr/>
          </w:rPrChange>
        </w:rPr>
        <w:t xml:space="preserve"> additive </w:t>
      </w:r>
      <w:proofErr w:type="spellStart"/>
      <w:r w:rsidRPr="00B66100">
        <w:rPr>
          <w:lang w:val="it-IT"/>
          <w:rPrChange w:id="27" w:author="Stefano Moro" w:date="2018-02-12T17:42:00Z">
            <w:rPr/>
          </w:rPrChange>
        </w:rPr>
        <w:t>modelling</w:t>
      </w:r>
      <w:proofErr w:type="spellEnd"/>
      <w:r w:rsidRPr="00B66100">
        <w:rPr>
          <w:lang w:val="it-IT"/>
          <w:rPrChange w:id="28" w:author="Stefano Moro" w:date="2018-02-12T17:42:00Z">
            <w:rPr/>
          </w:rPrChange>
        </w:rPr>
        <w:t>) 3) Conclusione 4) Bibliografia</w:t>
      </w:r>
    </w:p>
    <w:p w:rsidR="00D41527" w:rsidRPr="00B66100" w:rsidRDefault="00BB16DC">
      <w:pPr>
        <w:pStyle w:val="Heading3"/>
        <w:rPr>
          <w:lang w:val="it-IT"/>
          <w:rPrChange w:id="29" w:author="Stefano Moro" w:date="2018-02-12T17:42:00Z">
            <w:rPr/>
          </w:rPrChange>
        </w:rPr>
      </w:pPr>
      <w:bookmarkStart w:id="30" w:name="introduzione"/>
      <w:bookmarkEnd w:id="30"/>
      <w:r w:rsidRPr="00B66100">
        <w:rPr>
          <w:lang w:val="it-IT"/>
          <w:rPrChange w:id="31" w:author="Stefano Moro" w:date="2018-02-12T17:42:00Z">
            <w:rPr/>
          </w:rPrChange>
        </w:rPr>
        <w:t>1) Introduzione</w:t>
      </w:r>
    </w:p>
    <w:p w:rsidR="00D41527" w:rsidRPr="00B66100" w:rsidRDefault="00BB16DC">
      <w:pPr>
        <w:pStyle w:val="FirstParagraph"/>
        <w:rPr>
          <w:lang w:val="it-IT"/>
          <w:rPrChange w:id="32" w:author="Stefano Moro" w:date="2018-02-12T17:42:00Z">
            <w:rPr/>
          </w:rPrChange>
        </w:rPr>
      </w:pPr>
      <w:r w:rsidRPr="00B66100">
        <w:rPr>
          <w:lang w:val="it-IT"/>
          <w:rPrChange w:id="33" w:author="Stefano Moro" w:date="2018-02-12T17:42:00Z">
            <w:rPr/>
          </w:rPrChange>
        </w:rPr>
        <w:t>Negli ultimi decenni diversi studi di stampo epidemiologico e tossicologico hanno indicato l’inquinamento atmosferico come responsabile di effetti avversi sulla salute dell’uomo e dell’ambiente</w:t>
      </w:r>
      <w:del w:id="34" w:author="Stefano Moro" w:date="2018-02-12T17:43:00Z">
        <w:r w:rsidRPr="00B66100" w:rsidDel="00233806">
          <w:rPr>
            <w:lang w:val="it-IT"/>
            <w:rPrChange w:id="35" w:author="Stefano Moro" w:date="2018-02-12T17:42:00Z">
              <w:rPr/>
            </w:rPrChange>
          </w:rPr>
          <w:delText>,</w:delText>
        </w:r>
      </w:del>
      <w:r w:rsidRPr="00B66100">
        <w:rPr>
          <w:lang w:val="it-IT"/>
          <w:rPrChange w:id="36" w:author="Stefano Moro" w:date="2018-02-12T17:42:00Z">
            <w:rPr/>
          </w:rPrChange>
        </w:rPr>
        <w:t xml:space="preserve"> </w:t>
      </w:r>
      <w:commentRangeStart w:id="37"/>
      <w:r w:rsidRPr="00B66100">
        <w:rPr>
          <w:lang w:val="it-IT"/>
          <w:rPrChange w:id="38" w:author="Stefano Moro" w:date="2018-02-12T17:42:00Z">
            <w:rPr/>
          </w:rPrChange>
        </w:rPr>
        <w:t xml:space="preserve">(APAT, 2007). </w:t>
      </w:r>
      <w:commentRangeEnd w:id="37"/>
      <w:r w:rsidR="00233806">
        <w:rPr>
          <w:rStyle w:val="Rimandocommento"/>
        </w:rPr>
        <w:commentReference w:id="37"/>
      </w:r>
      <w:r w:rsidRPr="00B66100">
        <w:rPr>
          <w:lang w:val="it-IT"/>
          <w:rPrChange w:id="39" w:author="Stefano Moro" w:date="2018-02-12T17:42:00Z">
            <w:rPr/>
          </w:rPrChange>
        </w:rPr>
        <w:t>Le evidenze scientifiche hanno documentato un’ampia gamma di esiti sanitari e ambientali negativi dovuti alla presenza di particolato atmosferico (</w:t>
      </w:r>
      <w:proofErr w:type="spellStart"/>
      <w:r w:rsidRPr="00B66100">
        <w:rPr>
          <w:i/>
          <w:lang w:val="it-IT"/>
          <w:rPrChange w:id="40" w:author="Stefano Moro" w:date="2018-02-12T17:42:00Z">
            <w:rPr/>
          </w:rPrChange>
        </w:rPr>
        <w:t>Particulate</w:t>
      </w:r>
      <w:proofErr w:type="spellEnd"/>
      <w:r w:rsidRPr="00B66100">
        <w:rPr>
          <w:i/>
          <w:lang w:val="it-IT"/>
          <w:rPrChange w:id="41" w:author="Stefano Moro" w:date="2018-02-12T17:42:00Z">
            <w:rPr/>
          </w:rPrChange>
        </w:rPr>
        <w:t xml:space="preserve"> </w:t>
      </w:r>
      <w:proofErr w:type="spellStart"/>
      <w:r w:rsidRPr="00B66100">
        <w:rPr>
          <w:i/>
          <w:lang w:val="it-IT"/>
          <w:rPrChange w:id="42" w:author="Stefano Moro" w:date="2018-02-12T17:42:00Z">
            <w:rPr/>
          </w:rPrChange>
        </w:rPr>
        <w:t>matter</w:t>
      </w:r>
      <w:proofErr w:type="spellEnd"/>
      <w:r w:rsidRPr="00B66100">
        <w:rPr>
          <w:lang w:val="it-IT"/>
          <w:rPrChange w:id="43" w:author="Stefano Moro" w:date="2018-02-12T17:42:00Z">
            <w:rPr/>
          </w:rPrChange>
        </w:rPr>
        <w:t xml:space="preserve">, PM) nell’aria. La presenza di particolato atmosferico nell’aria è infatti considerata la causa di irritazioni dell’apparato respiratorio fino </w:t>
      </w:r>
      <w:ins w:id="44" w:author="Stefano Moro" w:date="2018-02-12T17:40:00Z">
        <w:r w:rsidR="000B04A0" w:rsidRPr="00B66100">
          <w:rPr>
            <w:lang w:val="it-IT"/>
            <w:rPrChange w:id="45" w:author="Stefano Moro" w:date="2018-02-12T17:42:00Z">
              <w:rPr/>
            </w:rPrChange>
          </w:rPr>
          <w:t xml:space="preserve">patologie ben più gravi come il </w:t>
        </w:r>
      </w:ins>
      <w:del w:id="46" w:author="Stefano Moro" w:date="2018-02-12T17:41:00Z">
        <w:r w:rsidRPr="00B66100" w:rsidDel="000B04A0">
          <w:rPr>
            <w:lang w:val="it-IT"/>
            <w:rPrChange w:id="47" w:author="Stefano Moro" w:date="2018-02-12T17:42:00Z">
              <w:rPr/>
            </w:rPrChange>
          </w:rPr>
          <w:delText xml:space="preserve">al </w:delText>
        </w:r>
      </w:del>
      <w:r w:rsidRPr="00B66100">
        <w:rPr>
          <w:lang w:val="it-IT"/>
          <w:rPrChange w:id="48" w:author="Stefano Moro" w:date="2018-02-12T17:42:00Z">
            <w:rPr/>
          </w:rPrChange>
        </w:rPr>
        <w:t>tumore al polmone</w:t>
      </w:r>
      <w:ins w:id="49" w:author="Stefano Moro" w:date="2018-02-12T17:41:00Z">
        <w:r w:rsidR="00B66100" w:rsidRPr="00B66100">
          <w:rPr>
            <w:lang w:val="it-IT"/>
            <w:rPrChange w:id="50" w:author="Stefano Moro" w:date="2018-02-12T17:42:00Z">
              <w:rPr/>
            </w:rPrChange>
          </w:rPr>
          <w:t>. Inoltre, il particolato è associato come</w:t>
        </w:r>
      </w:ins>
      <w:del w:id="51" w:author="Stefano Moro" w:date="2018-02-12T17:41:00Z">
        <w:r w:rsidRPr="00B66100" w:rsidDel="00B66100">
          <w:rPr>
            <w:lang w:val="it-IT"/>
            <w:rPrChange w:id="52" w:author="Stefano Moro" w:date="2018-02-12T17:42:00Z">
              <w:rPr/>
            </w:rPrChange>
          </w:rPr>
          <w:delText>, e</w:delText>
        </w:r>
      </w:del>
      <w:r w:rsidRPr="00B66100">
        <w:rPr>
          <w:lang w:val="it-IT"/>
          <w:rPrChange w:id="53" w:author="Stefano Moro" w:date="2018-02-12T17:42:00Z">
            <w:rPr/>
          </w:rPrChange>
        </w:rPr>
        <w:t xml:space="preserve"> </w:t>
      </w:r>
      <w:del w:id="54" w:author="Stefano Moro" w:date="2018-02-12T17:41:00Z">
        <w:r w:rsidRPr="00B66100" w:rsidDel="00B66100">
          <w:rPr>
            <w:lang w:val="it-IT"/>
            <w:rPrChange w:id="55" w:author="Stefano Moro" w:date="2018-02-12T17:42:00Z">
              <w:rPr/>
            </w:rPrChange>
          </w:rPr>
          <w:delText xml:space="preserve">la </w:delText>
        </w:r>
      </w:del>
      <w:r w:rsidRPr="00B66100">
        <w:rPr>
          <w:lang w:val="it-IT"/>
          <w:rPrChange w:id="56" w:author="Stefano Moro" w:date="2018-02-12T17:42:00Z">
            <w:rPr/>
          </w:rPrChange>
        </w:rPr>
        <w:t xml:space="preserve">concausa </w:t>
      </w:r>
      <w:ins w:id="57" w:author="Stefano Moro" w:date="2018-02-12T17:41:00Z">
        <w:r w:rsidR="00B66100" w:rsidRPr="00B66100">
          <w:rPr>
            <w:lang w:val="it-IT"/>
            <w:rPrChange w:id="58" w:author="Stefano Moro" w:date="2018-02-12T17:42:00Z">
              <w:rPr/>
            </w:rPrChange>
          </w:rPr>
          <w:t xml:space="preserve">ai </w:t>
        </w:r>
      </w:ins>
      <w:del w:id="59" w:author="Stefano Moro" w:date="2018-02-12T17:41:00Z">
        <w:r w:rsidRPr="00B66100" w:rsidDel="00B66100">
          <w:rPr>
            <w:lang w:val="it-IT"/>
            <w:rPrChange w:id="60" w:author="Stefano Moro" w:date="2018-02-12T17:42:00Z">
              <w:rPr/>
            </w:rPrChange>
          </w:rPr>
          <w:delText xml:space="preserve">dei </w:delText>
        </w:r>
      </w:del>
      <w:r w:rsidRPr="00B66100">
        <w:rPr>
          <w:lang w:val="it-IT"/>
          <w:rPrChange w:id="61" w:author="Stefano Moro" w:date="2018-02-12T17:42:00Z">
            <w:rPr/>
          </w:rPrChange>
        </w:rPr>
        <w:t>cambiamenti climatici (</w:t>
      </w:r>
      <w:proofErr w:type="spellStart"/>
      <w:r w:rsidRPr="00B66100">
        <w:rPr>
          <w:lang w:val="it-IT"/>
          <w:rPrChange w:id="62" w:author="Stefano Moro" w:date="2018-02-12T17:42:00Z">
            <w:rPr/>
          </w:rPrChange>
        </w:rPr>
        <w:t>Quarol</w:t>
      </w:r>
      <w:proofErr w:type="spellEnd"/>
      <w:r w:rsidRPr="00B66100">
        <w:rPr>
          <w:lang w:val="it-IT"/>
          <w:rPrChange w:id="63" w:author="Stefano Moro" w:date="2018-02-12T17:42:00Z">
            <w:rPr/>
          </w:rPrChange>
        </w:rPr>
        <w:t xml:space="preserve"> et al., 2001).</w:t>
      </w:r>
    </w:p>
    <w:p w:rsidR="00D41527" w:rsidRPr="00B66100" w:rsidRDefault="00BB16DC">
      <w:pPr>
        <w:pStyle w:val="Heading4"/>
        <w:rPr>
          <w:lang w:val="it-IT"/>
          <w:rPrChange w:id="64" w:author="Stefano Moro" w:date="2018-02-12T17:42:00Z">
            <w:rPr/>
          </w:rPrChange>
        </w:rPr>
      </w:pPr>
      <w:bookmarkStart w:id="65" w:name="il-particolato-atmosferico"/>
      <w:bookmarkEnd w:id="65"/>
      <w:r w:rsidRPr="00B66100">
        <w:rPr>
          <w:lang w:val="it-IT"/>
          <w:rPrChange w:id="66" w:author="Stefano Moro" w:date="2018-02-12T17:42:00Z">
            <w:rPr/>
          </w:rPrChange>
        </w:rPr>
        <w:t>1.1) Il particolato atmosferico</w:t>
      </w:r>
    </w:p>
    <w:p w:rsidR="00D41527" w:rsidRPr="00B66100" w:rsidRDefault="00BB16DC">
      <w:pPr>
        <w:pStyle w:val="FirstParagraph"/>
        <w:rPr>
          <w:lang w:val="it-IT"/>
          <w:rPrChange w:id="67" w:author="Stefano Moro" w:date="2018-02-12T17:42:00Z">
            <w:rPr/>
          </w:rPrChange>
        </w:rPr>
      </w:pPr>
      <w:r w:rsidRPr="00B66100">
        <w:rPr>
          <w:lang w:val="it-IT"/>
          <w:rPrChange w:id="68" w:author="Stefano Moro" w:date="2018-02-12T17:42:00Z">
            <w:rPr/>
          </w:rPrChange>
        </w:rPr>
        <w:t>Le particelle costituenti il PM variano per composizione, origine e dimensione</w:t>
      </w:r>
      <w:ins w:id="69" w:author="Stefano Moro" w:date="2018-02-12T17:43:00Z">
        <w:r w:rsidR="00233806">
          <w:rPr>
            <w:lang w:val="it-IT"/>
          </w:rPr>
          <w:t xml:space="preserve"> </w:t>
        </w:r>
      </w:ins>
      <w:del w:id="70" w:author="Stefano Moro" w:date="2018-02-12T17:43:00Z">
        <w:r w:rsidRPr="00B66100" w:rsidDel="00233806">
          <w:rPr>
            <w:lang w:val="it-IT"/>
            <w:rPrChange w:id="71" w:author="Stefano Moro" w:date="2018-02-12T17:42:00Z">
              <w:rPr/>
            </w:rPrChange>
          </w:rPr>
          <w:delText xml:space="preserve">, </w:delText>
        </w:r>
      </w:del>
      <w:r w:rsidRPr="00B66100">
        <w:rPr>
          <w:lang w:val="it-IT"/>
          <w:rPrChange w:id="72" w:author="Stefano Moro" w:date="2018-02-12T17:42:00Z">
            <w:rPr/>
          </w:rPrChange>
        </w:rPr>
        <w:t xml:space="preserve">(APAT, 2007). Il particolato atmosferico è </w:t>
      </w:r>
      <w:ins w:id="73" w:author="Stefano Moro" w:date="2018-02-12T17:42:00Z">
        <w:r w:rsidR="00B66100">
          <w:rPr>
            <w:lang w:val="it-IT"/>
          </w:rPr>
          <w:t xml:space="preserve">quindi </w:t>
        </w:r>
      </w:ins>
      <w:r w:rsidRPr="00B66100">
        <w:rPr>
          <w:lang w:val="it-IT"/>
          <w:rPrChange w:id="74" w:author="Stefano Moro" w:date="2018-02-12T17:42:00Z">
            <w:rPr/>
          </w:rPrChange>
        </w:rPr>
        <w:t>una miscela complessa di particelle (carbonio, ammonio, nitrati, solfiti, polveri minerali, elementi in traccia e acqua)</w:t>
      </w:r>
      <w:del w:id="75" w:author="Stefano Moro" w:date="2018-02-12T17:43:00Z">
        <w:r w:rsidRPr="00B66100" w:rsidDel="00233806">
          <w:rPr>
            <w:lang w:val="it-IT"/>
            <w:rPrChange w:id="76" w:author="Stefano Moro" w:date="2018-02-12T17:42:00Z">
              <w:rPr/>
            </w:rPrChange>
          </w:rPr>
          <w:delText>,</w:delText>
        </w:r>
      </w:del>
      <w:r w:rsidRPr="00B66100">
        <w:rPr>
          <w:lang w:val="it-IT"/>
          <w:rPrChange w:id="77" w:author="Stefano Moro" w:date="2018-02-12T17:42:00Z">
            <w:rPr/>
          </w:rPrChange>
        </w:rPr>
        <w:t xml:space="preserve"> (</w:t>
      </w:r>
      <w:proofErr w:type="spellStart"/>
      <w:r w:rsidRPr="00B66100">
        <w:rPr>
          <w:lang w:val="it-IT"/>
          <w:rPrChange w:id="78" w:author="Stefano Moro" w:date="2018-02-12T17:42:00Z">
            <w:rPr/>
          </w:rPrChange>
        </w:rPr>
        <w:t>Hueglin</w:t>
      </w:r>
      <w:proofErr w:type="spellEnd"/>
      <w:r w:rsidRPr="00B66100">
        <w:rPr>
          <w:lang w:val="it-IT"/>
          <w:rPrChange w:id="79" w:author="Stefano Moro" w:date="2018-02-12T17:42:00Z">
            <w:rPr/>
          </w:rPrChange>
        </w:rPr>
        <w:t xml:space="preserve"> et al., 2005), le cui sostanze possono presentarsi miscelate allo stato condensato (solido o liquido).</w:t>
      </w:r>
      <w:r w:rsidRPr="00B66100">
        <w:rPr>
          <w:lang w:val="it-IT"/>
          <w:rPrChange w:id="80" w:author="Stefano Moro" w:date="2018-02-12T17:42:00Z">
            <w:rPr/>
          </w:rPrChange>
        </w:rPr>
        <w:br/>
        <w:t>Il particolato atmosferico viene notoriamente classificato in base al diametro aerodinamico delle particelle che lo costituiscono, poiché da questa caratteristica dipende il tempo di sospensione e quindi la permanenza nell’aria, (APAT, 2007)</w:t>
      </w:r>
      <w:ins w:id="81" w:author="Stefano Moro" w:date="2018-02-12T17:43:00Z">
        <w:r w:rsidR="00233806">
          <w:rPr>
            <w:lang w:val="it-IT"/>
          </w:rPr>
          <w:t xml:space="preserve">. </w:t>
        </w:r>
      </w:ins>
      <w:ins w:id="82" w:author="Stefano Moro" w:date="2018-02-12T17:44:00Z">
        <w:r w:rsidR="00233806">
          <w:rPr>
            <w:lang w:val="it-IT"/>
          </w:rPr>
          <w:t>In base a questa classificazione esistono due categorie principali:</w:t>
        </w:r>
      </w:ins>
      <w:del w:id="83" w:author="Stefano Moro" w:date="2018-02-12T17:43:00Z">
        <w:r w:rsidRPr="00B66100" w:rsidDel="00233806">
          <w:rPr>
            <w:lang w:val="it-IT"/>
            <w:rPrChange w:id="84" w:author="Stefano Moro" w:date="2018-02-12T17:42:00Z">
              <w:rPr/>
            </w:rPrChange>
          </w:rPr>
          <w:delText>:</w:delText>
        </w:r>
      </w:del>
    </w:p>
    <w:p w:rsidR="00233806" w:rsidRDefault="00BB16DC">
      <w:pPr>
        <w:pStyle w:val="Corpodeltesto"/>
        <w:rPr>
          <w:ins w:id="85" w:author="Stefano Moro" w:date="2018-02-12T17:44:00Z"/>
          <w:lang w:val="it-IT"/>
        </w:rPr>
      </w:pPr>
      <w:r w:rsidRPr="00B66100">
        <w:rPr>
          <w:lang w:val="it-IT"/>
          <w:rPrChange w:id="86" w:author="Stefano Moro" w:date="2018-02-12T17:42:00Z">
            <w:rPr/>
          </w:rPrChange>
        </w:rPr>
        <w:t>• PM10 : particelle di diametro aereodinamico inferiore ai 10 micron</w:t>
      </w:r>
      <w:ins w:id="87" w:author="Stefano Moro" w:date="2018-02-12T17:45:00Z">
        <w:r w:rsidR="00233806">
          <w:rPr>
            <w:lang w:val="it-IT"/>
          </w:rPr>
          <w:t>,</w:t>
        </w:r>
      </w:ins>
      <w:ins w:id="88" w:author="Stefano Moro" w:date="2018-02-12T17:44:00Z">
        <w:r w:rsidR="00233806">
          <w:rPr>
            <w:lang w:val="it-IT"/>
          </w:rPr>
          <w:t xml:space="preserve"> le quali</w:t>
        </w:r>
      </w:ins>
      <w:del w:id="89" w:author="Stefano Moro" w:date="2018-02-12T17:44:00Z">
        <w:r w:rsidRPr="00B66100" w:rsidDel="00233806">
          <w:rPr>
            <w:lang w:val="it-IT"/>
            <w:rPrChange w:id="90" w:author="Stefano Moro" w:date="2018-02-12T17:42:00Z">
              <w:rPr/>
            </w:rPrChange>
          </w:rPr>
          <w:delText>,</w:delText>
        </w:r>
      </w:del>
      <w:r w:rsidRPr="00B66100">
        <w:rPr>
          <w:lang w:val="it-IT"/>
          <w:rPrChange w:id="91" w:author="Stefano Moro" w:date="2018-02-12T17:42:00Z">
            <w:rPr/>
          </w:rPrChange>
        </w:rPr>
        <w:t xml:space="preserve"> raggiungono la parte sommitale del sistema respiratorio e, parzialmente, i polmoni. Le precipitazioni rimuovono queste particelle dall’aria dopo poche ore dalla loro emissione. </w:t>
      </w:r>
    </w:p>
    <w:p w:rsidR="00D41527" w:rsidRPr="00B66100" w:rsidRDefault="00BB16DC">
      <w:pPr>
        <w:pStyle w:val="Corpodeltesto"/>
        <w:rPr>
          <w:lang w:val="it-IT"/>
          <w:rPrChange w:id="92" w:author="Stefano Moro" w:date="2018-02-12T17:42:00Z">
            <w:rPr/>
          </w:rPrChange>
        </w:rPr>
      </w:pPr>
      <w:r w:rsidRPr="00B66100">
        <w:rPr>
          <w:lang w:val="it-IT"/>
          <w:rPrChange w:id="93" w:author="Stefano Moro" w:date="2018-02-12T17:42:00Z">
            <w:rPr/>
          </w:rPrChange>
        </w:rPr>
        <w:t>• PM2.5: particelle di diametro aereodinamico inferiore ai 2.5 micron, sono le più pericolose poiché penetrano a fondo nei polmoni e vi permangono. Le precipitazioni non rimuovono considerevolmente dall’aria queste particelle, così che esse possono permanere in atmosfera per giorni o addirittura settimane dopo la loro emissione.</w:t>
      </w:r>
    </w:p>
    <w:p w:rsidR="00D41527" w:rsidRPr="00B66100" w:rsidRDefault="00BB16DC">
      <w:pPr>
        <w:pStyle w:val="Heading4"/>
        <w:rPr>
          <w:lang w:val="it-IT"/>
          <w:rPrChange w:id="94" w:author="Stefano Moro" w:date="2018-02-12T17:42:00Z">
            <w:rPr/>
          </w:rPrChange>
        </w:rPr>
      </w:pPr>
      <w:bookmarkStart w:id="95" w:name="origini-del-particolato-atmosferico"/>
      <w:bookmarkEnd w:id="95"/>
      <w:r w:rsidRPr="00B66100">
        <w:rPr>
          <w:lang w:val="it-IT"/>
          <w:rPrChange w:id="96" w:author="Stefano Moro" w:date="2018-02-12T17:42:00Z">
            <w:rPr/>
          </w:rPrChange>
        </w:rPr>
        <w:t>1.2) Origini del particolato atmosferico</w:t>
      </w:r>
    </w:p>
    <w:p w:rsidR="00D41527" w:rsidRPr="00B66100" w:rsidRDefault="00BB16DC">
      <w:pPr>
        <w:pStyle w:val="FirstParagraph"/>
        <w:rPr>
          <w:lang w:val="it-IT"/>
          <w:rPrChange w:id="97" w:author="Stefano Moro" w:date="2018-02-12T17:42:00Z">
            <w:rPr/>
          </w:rPrChange>
        </w:rPr>
      </w:pPr>
      <w:r w:rsidRPr="00B66100">
        <w:rPr>
          <w:lang w:val="it-IT"/>
          <w:rPrChange w:id="98" w:author="Stefano Moro" w:date="2018-02-12T17:42:00Z">
            <w:rPr/>
          </w:rPrChange>
        </w:rPr>
        <w:t>Le origini del particolato atmosferico sono varie e se ne riconoscono di antropogeniche e di naturali. Tra i processi antropici che emettono particolato atmosferico nell’aria ricordiamo: la combustione di carburante per veicoli (sia diesel che benzina), i combustibili solidi (carbone, lignite e biomassa), il riscaldamento domestico, le attività industriali (come costruzioni, miniere, manifattura di cemento, ceramica e mattoni, fusione), l’erosione del manto stradale a causa del traffico, le abrasioni di freni e pneumatici, i lavori in grotte e miniere (APAT, 2007).</w:t>
      </w:r>
    </w:p>
    <w:p w:rsidR="00D41527" w:rsidRPr="00B66100" w:rsidRDefault="00BB16DC">
      <w:pPr>
        <w:pStyle w:val="Heading4"/>
        <w:rPr>
          <w:lang w:val="it-IT"/>
          <w:rPrChange w:id="99" w:author="Stefano Moro" w:date="2018-02-12T17:42:00Z">
            <w:rPr/>
          </w:rPrChange>
        </w:rPr>
      </w:pPr>
      <w:bookmarkStart w:id="100" w:name="effetti-sulla-salute-umana"/>
      <w:bookmarkEnd w:id="100"/>
      <w:r w:rsidRPr="00B66100">
        <w:rPr>
          <w:lang w:val="it-IT"/>
          <w:rPrChange w:id="101" w:author="Stefano Moro" w:date="2018-02-12T17:42:00Z">
            <w:rPr/>
          </w:rPrChange>
        </w:rPr>
        <w:t>1.3) Effetti sulla salute umana</w:t>
      </w:r>
    </w:p>
    <w:p w:rsidR="00D41527" w:rsidRPr="00B66100" w:rsidRDefault="00BB16DC">
      <w:pPr>
        <w:pStyle w:val="FirstParagraph"/>
        <w:rPr>
          <w:lang w:val="it-IT"/>
          <w:rPrChange w:id="102" w:author="Stefano Moro" w:date="2018-02-12T17:42:00Z">
            <w:rPr/>
          </w:rPrChange>
        </w:rPr>
      </w:pPr>
      <w:r w:rsidRPr="00B66100">
        <w:rPr>
          <w:lang w:val="it-IT"/>
          <w:rPrChange w:id="103" w:author="Stefano Moro" w:date="2018-02-12T17:42:00Z">
            <w:rPr/>
          </w:rPrChange>
        </w:rPr>
        <w:t>Gli effetti dell’inquinamento atmosferico da PM10 sulla salute umana sono stati oggetto di intensi studi negli ultimi anni, (</w:t>
      </w:r>
      <w:proofErr w:type="spellStart"/>
      <w:r w:rsidRPr="00B66100">
        <w:rPr>
          <w:lang w:val="it-IT"/>
          <w:rPrChange w:id="104" w:author="Stefano Moro" w:date="2018-02-12T17:42:00Z">
            <w:rPr/>
          </w:rPrChange>
        </w:rPr>
        <w:t>Hueglin</w:t>
      </w:r>
      <w:proofErr w:type="spellEnd"/>
      <w:r w:rsidRPr="00B66100">
        <w:rPr>
          <w:lang w:val="it-IT"/>
          <w:rPrChange w:id="105" w:author="Stefano Moro" w:date="2018-02-12T17:42:00Z">
            <w:rPr/>
          </w:rPrChange>
        </w:rPr>
        <w:t xml:space="preserve"> et al., 2005). L’esposizione a particolato atmosferico (PM10) è </w:t>
      </w:r>
      <w:r w:rsidRPr="00B66100">
        <w:rPr>
          <w:lang w:val="it-IT"/>
          <w:rPrChange w:id="106" w:author="Stefano Moro" w:date="2018-02-12T17:42:00Z">
            <w:rPr/>
          </w:rPrChange>
        </w:rPr>
        <w:lastRenderedPageBreak/>
        <w:t xml:space="preserve">stata associata ad aumenti della mortalità e dei ricoveri ospedalieri dovuti a malattie respiratorie e cardiovascolari. Gli effetti sono stati osservati per esposizioni a livelli molto bassi di concentrazione di PM10 e non è chiaro se esista una concentrazione soglia per il particolato al di sotto della quale non sono probabili effetti sulla salute. Studi in vitro ed in vivo su animali ed esseri umani hanno rivelato potenti effetti pro – infiammatori che coinvolgono cellule epiteliali polmonari. Il particolato atmosferico una volta nel polmone viene assorbito dalle cellule epiteliali ed attaccato dai macrofagi. L’attacco dei macrofagi alveolari instaura la secrezione da parte delle cellule del polmone di </w:t>
      </w:r>
      <w:proofErr w:type="spellStart"/>
      <w:r w:rsidRPr="00B66100">
        <w:rPr>
          <w:lang w:val="it-IT"/>
          <w:rPrChange w:id="107" w:author="Stefano Moro" w:date="2018-02-12T17:42:00Z">
            <w:rPr/>
          </w:rPrChange>
        </w:rPr>
        <w:t>citochinine</w:t>
      </w:r>
      <w:proofErr w:type="spellEnd"/>
      <w:r w:rsidRPr="00B66100">
        <w:rPr>
          <w:lang w:val="it-IT"/>
          <w:rPrChange w:id="108" w:author="Stefano Moro" w:date="2018-02-12T17:42:00Z">
            <w:rPr/>
          </w:rPrChange>
        </w:rPr>
        <w:t xml:space="preserve"> e mediatori immunitari nel sangue che stimolano l’attivazione dei globuli bianchi (neutrofili e linfociti), (</w:t>
      </w:r>
      <w:proofErr w:type="spellStart"/>
      <w:r w:rsidRPr="00B66100">
        <w:rPr>
          <w:lang w:val="it-IT"/>
          <w:rPrChange w:id="109" w:author="Stefano Moro" w:date="2018-02-12T17:42:00Z">
            <w:rPr/>
          </w:rPrChange>
        </w:rPr>
        <w:t>Brunekreef</w:t>
      </w:r>
      <w:proofErr w:type="spellEnd"/>
      <w:r w:rsidRPr="00B66100">
        <w:rPr>
          <w:lang w:val="it-IT"/>
          <w:rPrChange w:id="110" w:author="Stefano Moro" w:date="2018-02-12T17:42:00Z">
            <w:rPr/>
          </w:rPrChange>
        </w:rPr>
        <w:t xml:space="preserve"> e </w:t>
      </w:r>
      <w:proofErr w:type="spellStart"/>
      <w:r w:rsidRPr="00B66100">
        <w:rPr>
          <w:lang w:val="it-IT"/>
          <w:rPrChange w:id="111" w:author="Stefano Moro" w:date="2018-02-12T17:42:00Z">
            <w:rPr/>
          </w:rPrChange>
        </w:rPr>
        <w:t>Holgate</w:t>
      </w:r>
      <w:proofErr w:type="spellEnd"/>
      <w:r w:rsidRPr="00B66100">
        <w:rPr>
          <w:lang w:val="it-IT"/>
          <w:rPrChange w:id="112" w:author="Stefano Moro" w:date="2018-02-12T17:42:00Z">
            <w:rPr/>
          </w:rPrChange>
        </w:rPr>
        <w:t xml:space="preserve">, 2002). Nel breve periodo l’infiammazione porta ad un danno tissutale acuto conosciuto come metaplasia polmonare (Terzano, 2006), rilevabile per la presenza di proteine come il recettore del fattore di crescita epidermico (EGFR) che evidenziano tentativi di riparazione dell’organo, e produzione continua di muco che porta ad un restringimento del lume polmonare. Attraverso l’attivazione delle vie di segnalazione dello stress dall’epitelio ai </w:t>
      </w:r>
      <w:proofErr w:type="spellStart"/>
      <w:r w:rsidRPr="00B66100">
        <w:rPr>
          <w:lang w:val="it-IT"/>
          <w:rPrChange w:id="113" w:author="Stefano Moro" w:date="2018-02-12T17:42:00Z">
            <w:rPr/>
          </w:rPrChange>
        </w:rPr>
        <w:t>microvasi</w:t>
      </w:r>
      <w:proofErr w:type="spellEnd"/>
      <w:r w:rsidRPr="00B66100">
        <w:rPr>
          <w:lang w:val="it-IT"/>
          <w:rPrChange w:id="114" w:author="Stefano Moro" w:date="2018-02-12T17:42:00Z">
            <w:rPr/>
          </w:rPrChange>
        </w:rPr>
        <w:t xml:space="preserve"> polmonari, vengono generati fattori che influenzano la coagulazione del sangue il che può condurre a disturbi circolatori come l’aritmia, (</w:t>
      </w:r>
      <w:proofErr w:type="spellStart"/>
      <w:r w:rsidRPr="00B66100">
        <w:rPr>
          <w:lang w:val="it-IT"/>
          <w:rPrChange w:id="115" w:author="Stefano Moro" w:date="2018-02-12T17:42:00Z">
            <w:rPr/>
          </w:rPrChange>
        </w:rPr>
        <w:t>Brunekreef</w:t>
      </w:r>
      <w:proofErr w:type="spellEnd"/>
      <w:r w:rsidRPr="00B66100">
        <w:rPr>
          <w:lang w:val="it-IT"/>
          <w:rPrChange w:id="116" w:author="Stefano Moro" w:date="2018-02-12T17:42:00Z">
            <w:rPr/>
          </w:rPrChange>
        </w:rPr>
        <w:t xml:space="preserve"> e </w:t>
      </w:r>
      <w:proofErr w:type="spellStart"/>
      <w:r w:rsidRPr="00B66100">
        <w:rPr>
          <w:lang w:val="it-IT"/>
          <w:rPrChange w:id="117" w:author="Stefano Moro" w:date="2018-02-12T17:42:00Z">
            <w:rPr/>
          </w:rPrChange>
        </w:rPr>
        <w:t>Holgate</w:t>
      </w:r>
      <w:proofErr w:type="spellEnd"/>
      <w:r w:rsidRPr="00B66100">
        <w:rPr>
          <w:lang w:val="it-IT"/>
          <w:rPrChange w:id="118" w:author="Stefano Moro" w:date="2018-02-12T17:42:00Z">
            <w:rPr/>
          </w:rPrChange>
        </w:rPr>
        <w:t xml:space="preserve">, 2002). Nel ’98 l’OMS ha indicato le elevate concentrazioni di PM10 in otto città italiane (media pesata 52.6 </w:t>
      </w:r>
      <w:r w:rsidRPr="00B66100">
        <w:rPr>
          <w:lang w:val="it-IT"/>
          <w:rPrChange w:id="119" w:author="Stefano Moro" w:date="2018-02-12T17:42:00Z">
            <w:rPr/>
          </w:rPrChange>
        </w:rPr>
        <w:t>g/m3), come causa di 3500 decessi, (APAT, 2007).</w:t>
      </w:r>
    </w:p>
    <w:p w:rsidR="00D41527" w:rsidRPr="00B66100" w:rsidRDefault="00BB16DC">
      <w:pPr>
        <w:pStyle w:val="Heading4"/>
        <w:rPr>
          <w:lang w:val="it-IT"/>
          <w:rPrChange w:id="120" w:author="Stefano Moro" w:date="2018-02-12T17:42:00Z">
            <w:rPr/>
          </w:rPrChange>
        </w:rPr>
      </w:pPr>
      <w:bookmarkStart w:id="121" w:name="legislazione"/>
      <w:bookmarkEnd w:id="121"/>
      <w:r w:rsidRPr="00B66100">
        <w:rPr>
          <w:lang w:val="it-IT"/>
          <w:rPrChange w:id="122" w:author="Stefano Moro" w:date="2018-02-12T17:42:00Z">
            <w:rPr/>
          </w:rPrChange>
        </w:rPr>
        <w:t>1.4 Legislazione</w:t>
      </w:r>
    </w:p>
    <w:p w:rsidR="00D41527" w:rsidRPr="00B66100" w:rsidRDefault="00BB16DC">
      <w:pPr>
        <w:pStyle w:val="SourceCode"/>
        <w:rPr>
          <w:lang w:val="it-IT"/>
          <w:rPrChange w:id="123" w:author="Stefano Moro" w:date="2018-02-12T17:42:00Z">
            <w:rPr/>
          </w:rPrChange>
        </w:rPr>
      </w:pPr>
      <w:r w:rsidRPr="00B66100">
        <w:rPr>
          <w:rStyle w:val="VerbatimChar"/>
          <w:lang w:val="it-IT"/>
          <w:rPrChange w:id="124" w:author="Stefano Moro" w:date="2018-02-12T17:42:00Z">
            <w:rPr>
              <w:rStyle w:val="VerbatimChar"/>
            </w:rPr>
          </w:rPrChange>
        </w:rPr>
        <w:t xml:space="preserve">In numerosi Paesi, le concentrazioni del particolato atmosferico di entrambe le categorie dimensionali vengono misurate regolarmente da decenni. In Italia, con poche eccezioni (Firenze, ad esempio), solo il PM10 è misurato </w:t>
      </w:r>
      <w:ins w:id="125" w:author="Stefano Moro" w:date="2018-02-12T18:10:00Z">
        <w:r w:rsidR="00B342EE">
          <w:rPr>
            <w:rStyle w:val="VerbatimChar"/>
            <w:lang w:val="it-IT"/>
          </w:rPr>
          <w:t>costantemente</w:t>
        </w:r>
      </w:ins>
      <w:del w:id="126" w:author="Stefano Moro" w:date="2018-02-12T18:10:00Z">
        <w:r w:rsidRPr="00B66100" w:rsidDel="00B342EE">
          <w:rPr>
            <w:rStyle w:val="VerbatimChar"/>
            <w:lang w:val="it-IT"/>
            <w:rPrChange w:id="127" w:author="Stefano Moro" w:date="2018-02-12T17:42:00Z">
              <w:rPr>
                <w:rStyle w:val="VerbatimChar"/>
              </w:rPr>
            </w:rPrChange>
          </w:rPr>
          <w:delText>routinariamente</w:delText>
        </w:r>
      </w:del>
      <w:r w:rsidRPr="00B66100">
        <w:rPr>
          <w:rStyle w:val="VerbatimChar"/>
          <w:lang w:val="it-IT"/>
          <w:rPrChange w:id="128" w:author="Stefano Moro" w:date="2018-02-12T17:42:00Z">
            <w:rPr>
              <w:rStyle w:val="VerbatimChar"/>
            </w:rPr>
          </w:rPrChange>
        </w:rPr>
        <w:t xml:space="preserve"> in centraline fisse di monitoraggio, poiché esso è considerato una buona misura del complesso mix di inquinanti solidi e gassosi creati dal trasporto, dalla combustione di carburanti per veicoli e dalla produzione di energia elettrica e termica, (APAT, 2007; </w:t>
      </w:r>
      <w:proofErr w:type="spellStart"/>
      <w:r w:rsidRPr="00B66100">
        <w:rPr>
          <w:rStyle w:val="VerbatimChar"/>
          <w:lang w:val="it-IT"/>
          <w:rPrChange w:id="129" w:author="Stefano Moro" w:date="2018-02-12T17:42:00Z">
            <w:rPr>
              <w:rStyle w:val="VerbatimChar"/>
            </w:rPr>
          </w:rPrChange>
        </w:rPr>
        <w:t>Gasparinetti</w:t>
      </w:r>
      <w:proofErr w:type="spellEnd"/>
      <w:r w:rsidRPr="00B66100">
        <w:rPr>
          <w:rStyle w:val="VerbatimChar"/>
          <w:lang w:val="it-IT"/>
          <w:rPrChange w:id="130" w:author="Stefano Moro" w:date="2018-02-12T17:42:00Z">
            <w:rPr>
              <w:rStyle w:val="VerbatimChar"/>
            </w:rPr>
          </w:rPrChange>
        </w:rPr>
        <w:t xml:space="preserve">, 2015). </w:t>
      </w:r>
    </w:p>
    <w:p w:rsidR="00D41527" w:rsidRPr="00B66100" w:rsidRDefault="00BB16DC">
      <w:pPr>
        <w:pStyle w:val="FirstParagraph"/>
        <w:rPr>
          <w:lang w:val="it-IT"/>
          <w:rPrChange w:id="131" w:author="Stefano Moro" w:date="2018-02-12T17:42:00Z">
            <w:rPr/>
          </w:rPrChange>
        </w:rPr>
      </w:pPr>
      <w:r w:rsidRPr="00B66100">
        <w:rPr>
          <w:lang w:val="it-IT"/>
          <w:rPrChange w:id="132" w:author="Stefano Moro" w:date="2018-02-12T17:42:00Z">
            <w:rPr/>
          </w:rPrChange>
        </w:rPr>
        <w:t xml:space="preserve">Alla luce delle conseguenze sanitarie dovute a concentrazioni superiori alla concentrazione considerata naturale per il PM10 (6 g/m3), su indicazione dell’Organizzazione mondiale della sanità (OMS), il Consiglio Europeo ha emanato la Direttiva 1999/30/EC (Unione Europea, 1999) nella quale vengono introdotti due differenti limiti per il PM10 per la protezione della salute umana: un limite per la media giornaliera di 50 g/m3, da non superarsi per più di sette volte in un anno, e uno per quella annuale, 40 g/m3, (Lena e </w:t>
      </w:r>
      <w:proofErr w:type="spellStart"/>
      <w:r w:rsidRPr="00B66100">
        <w:rPr>
          <w:lang w:val="it-IT"/>
          <w:rPrChange w:id="133" w:author="Stefano Moro" w:date="2018-02-12T17:42:00Z">
            <w:rPr/>
          </w:rPrChange>
        </w:rPr>
        <w:t>Pirrollo</w:t>
      </w:r>
      <w:proofErr w:type="spellEnd"/>
      <w:r w:rsidRPr="00B66100">
        <w:rPr>
          <w:lang w:val="it-IT"/>
          <w:rPrChange w:id="134" w:author="Stefano Moro" w:date="2018-02-12T17:42:00Z">
            <w:rPr/>
          </w:rPrChange>
        </w:rPr>
        <w:t>, 2010). Questi limiti sono stati successivamente confermati nella Direttiva 2008/50/CE (Gazzetta Ufficiale dell’Unione Europea, 2008)</w:t>
      </w:r>
    </w:p>
    <w:p w:rsidR="00D41527" w:rsidRPr="00B66100" w:rsidRDefault="00BB16DC">
      <w:pPr>
        <w:pStyle w:val="Heading4"/>
        <w:rPr>
          <w:lang w:val="it-IT"/>
          <w:rPrChange w:id="135" w:author="Stefano Moro" w:date="2018-02-12T17:42:00Z">
            <w:rPr/>
          </w:rPrChange>
        </w:rPr>
      </w:pPr>
      <w:bookmarkStart w:id="136" w:name="obiettivi-della-ricerca."/>
      <w:bookmarkEnd w:id="136"/>
      <w:r w:rsidRPr="00B66100">
        <w:rPr>
          <w:lang w:val="it-IT"/>
          <w:rPrChange w:id="137" w:author="Stefano Moro" w:date="2018-02-12T17:42:00Z">
            <w:rPr/>
          </w:rPrChange>
        </w:rPr>
        <w:t>1.5 Obiettivi della ricerca.</w:t>
      </w:r>
    </w:p>
    <w:p w:rsidR="00D41527" w:rsidRPr="00B66100" w:rsidRDefault="00BB16DC">
      <w:pPr>
        <w:pStyle w:val="FirstParagraph"/>
        <w:rPr>
          <w:lang w:val="it-IT"/>
          <w:rPrChange w:id="138" w:author="Stefano Moro" w:date="2018-02-12T17:42:00Z">
            <w:rPr/>
          </w:rPrChange>
        </w:rPr>
      </w:pPr>
      <w:r w:rsidRPr="00B66100">
        <w:rPr>
          <w:lang w:val="it-IT"/>
          <w:rPrChange w:id="139" w:author="Stefano Moro" w:date="2018-02-12T17:42:00Z">
            <w:rPr/>
          </w:rPrChange>
        </w:rPr>
        <w:t>Numerosi studi hanno indagato il potenziale ruolo dei fattori meteorologici, nella diminuzione della concentrazione del particolato atmosferico in alcune città e zone rurali europee (</w:t>
      </w:r>
      <w:proofErr w:type="spellStart"/>
      <w:r w:rsidRPr="00B66100">
        <w:rPr>
          <w:lang w:val="it-IT"/>
          <w:rPrChange w:id="140" w:author="Stefano Moro" w:date="2018-02-12T17:42:00Z">
            <w:rPr/>
          </w:rPrChange>
        </w:rPr>
        <w:t>i.e</w:t>
      </w:r>
      <w:proofErr w:type="spellEnd"/>
      <w:r w:rsidRPr="00B66100">
        <w:rPr>
          <w:lang w:val="it-IT"/>
          <w:rPrChange w:id="141" w:author="Stefano Moro" w:date="2018-02-12T17:42:00Z">
            <w:rPr/>
          </w:rPrChange>
        </w:rPr>
        <w:t xml:space="preserve">: Sanchez – </w:t>
      </w:r>
      <w:proofErr w:type="spellStart"/>
      <w:r w:rsidRPr="00B66100">
        <w:rPr>
          <w:lang w:val="it-IT"/>
          <w:rPrChange w:id="142" w:author="Stefano Moro" w:date="2018-02-12T17:42:00Z">
            <w:rPr/>
          </w:rPrChange>
        </w:rPr>
        <w:t>Reina</w:t>
      </w:r>
      <w:proofErr w:type="spellEnd"/>
      <w:r w:rsidRPr="00B66100">
        <w:rPr>
          <w:lang w:val="it-IT"/>
          <w:rPrChange w:id="143" w:author="Stefano Moro" w:date="2018-02-12T17:42:00Z">
            <w:rPr/>
          </w:rPrChange>
        </w:rPr>
        <w:t xml:space="preserve"> et al., 2006; </w:t>
      </w:r>
      <w:proofErr w:type="spellStart"/>
      <w:r w:rsidRPr="00B66100">
        <w:rPr>
          <w:lang w:val="it-IT"/>
          <w:rPrChange w:id="144" w:author="Stefano Moro" w:date="2018-02-12T17:42:00Z">
            <w:rPr/>
          </w:rPrChange>
        </w:rPr>
        <w:t>Olszowsky</w:t>
      </w:r>
      <w:proofErr w:type="spellEnd"/>
      <w:r w:rsidRPr="00B66100">
        <w:rPr>
          <w:lang w:val="it-IT"/>
          <w:rPrChange w:id="145" w:author="Stefano Moro" w:date="2018-02-12T17:42:00Z">
            <w:rPr/>
          </w:rPrChange>
        </w:rPr>
        <w:t>, 2015;), con esiti positivi: la concentrazione di particolato atmosferico con diametro aereodinamico 10g (PM10) viene influenzata dalla presenza di precipitazioni atmosferiche e varia a seconda della direzione del vento. Nella presente ricerca viene esaminata la concentrazione di PM10 in una delle città più inquinate d’Italia, Taranto. L’obiettivo della ricerca è quello di indagare la variazione delle concentrazioni di PM10 e comprendere la misura in cui le variabili ambientali ne regolino la concentrazione.</w:t>
      </w:r>
    </w:p>
    <w:p w:rsidR="00D41527" w:rsidRPr="00B66100" w:rsidRDefault="00BB16DC">
      <w:pPr>
        <w:pStyle w:val="Heading3"/>
        <w:rPr>
          <w:lang w:val="it-IT"/>
          <w:rPrChange w:id="146" w:author="Stefano Moro" w:date="2018-02-12T17:42:00Z">
            <w:rPr/>
          </w:rPrChange>
        </w:rPr>
      </w:pPr>
      <w:bookmarkStart w:id="147" w:name="materiali-e-metodi"/>
      <w:bookmarkEnd w:id="147"/>
      <w:r w:rsidRPr="00B66100">
        <w:rPr>
          <w:lang w:val="it-IT"/>
          <w:rPrChange w:id="148" w:author="Stefano Moro" w:date="2018-02-12T17:42:00Z">
            <w:rPr/>
          </w:rPrChange>
        </w:rPr>
        <w:lastRenderedPageBreak/>
        <w:t>2)Materiali e metodi</w:t>
      </w:r>
    </w:p>
    <w:p w:rsidR="00D41527" w:rsidRPr="00B66100" w:rsidRDefault="00BB16DC">
      <w:pPr>
        <w:pStyle w:val="Heading4"/>
        <w:rPr>
          <w:lang w:val="it-IT"/>
          <w:rPrChange w:id="149" w:author="Stefano Moro" w:date="2018-02-12T17:42:00Z">
            <w:rPr/>
          </w:rPrChange>
        </w:rPr>
      </w:pPr>
      <w:bookmarkStart w:id="150" w:name="i-dati"/>
      <w:bookmarkEnd w:id="150"/>
      <w:r w:rsidRPr="00B66100">
        <w:rPr>
          <w:lang w:val="it-IT"/>
          <w:rPrChange w:id="151" w:author="Stefano Moro" w:date="2018-02-12T17:42:00Z">
            <w:rPr/>
          </w:rPrChange>
        </w:rPr>
        <w:t xml:space="preserve">2.1) </w:t>
      </w:r>
      <w:commentRangeStart w:id="152"/>
      <w:r w:rsidRPr="00B66100">
        <w:rPr>
          <w:lang w:val="it-IT"/>
          <w:rPrChange w:id="153" w:author="Stefano Moro" w:date="2018-02-12T17:42:00Z">
            <w:rPr/>
          </w:rPrChange>
        </w:rPr>
        <w:t>I dati</w:t>
      </w:r>
      <w:commentRangeEnd w:id="152"/>
      <w:r w:rsidR="00B8011C">
        <w:rPr>
          <w:rStyle w:val="Rimandocommento"/>
          <w:rFonts w:asciiTheme="minorHAnsi" w:eastAsiaTheme="minorHAnsi" w:hAnsiTheme="minorHAnsi" w:cstheme="minorBidi"/>
          <w:b w:val="0"/>
          <w:bCs w:val="0"/>
          <w:color w:val="auto"/>
        </w:rPr>
        <w:commentReference w:id="152"/>
      </w:r>
    </w:p>
    <w:p w:rsidR="00D41527" w:rsidRPr="00B66100" w:rsidRDefault="00BB16DC">
      <w:pPr>
        <w:pStyle w:val="FirstParagraph"/>
        <w:rPr>
          <w:lang w:val="it-IT"/>
          <w:rPrChange w:id="154" w:author="Stefano Moro" w:date="2018-02-12T17:42:00Z">
            <w:rPr/>
          </w:rPrChange>
        </w:rPr>
      </w:pPr>
      <w:r w:rsidRPr="00B66100">
        <w:rPr>
          <w:lang w:val="it-IT"/>
          <w:rPrChange w:id="155" w:author="Stefano Moro" w:date="2018-02-12T17:42:00Z">
            <w:rPr/>
          </w:rPrChange>
        </w:rPr>
        <w:t>Sono stati analizzati i valori giornalieri (espressi in media giornaliera) di concentrazione della pol</w:t>
      </w:r>
      <w:del w:id="156" w:author="Stefano Moro" w:date="2018-02-12T18:11:00Z">
        <w:r w:rsidRPr="00B66100" w:rsidDel="00B342EE">
          <w:rPr>
            <w:lang w:val="it-IT"/>
            <w:rPrChange w:id="157" w:author="Stefano Moro" w:date="2018-02-12T17:42:00Z">
              <w:rPr/>
            </w:rPrChange>
          </w:rPr>
          <w:delText>e</w:delText>
        </w:r>
      </w:del>
      <w:r w:rsidRPr="00B66100">
        <w:rPr>
          <w:lang w:val="it-IT"/>
          <w:rPrChange w:id="158" w:author="Stefano Moro" w:date="2018-02-12T17:42:00Z">
            <w:rPr/>
          </w:rPrChange>
        </w:rPr>
        <w:t xml:space="preserve">vere sottile PM10. Il data frame è composto da </w:t>
      </w:r>
      <w:commentRangeStart w:id="159"/>
      <w:r w:rsidRPr="00B66100">
        <w:rPr>
          <w:lang w:val="it-IT"/>
          <w:rPrChange w:id="160" w:author="Stefano Moro" w:date="2018-02-12T17:42:00Z">
            <w:rPr/>
          </w:rPrChange>
        </w:rPr>
        <w:t>365</w:t>
      </w:r>
      <w:commentRangeEnd w:id="159"/>
      <w:r w:rsidR="00B342EE">
        <w:rPr>
          <w:rStyle w:val="Rimandocommento"/>
        </w:rPr>
        <w:commentReference w:id="159"/>
      </w:r>
      <w:r w:rsidRPr="00B66100">
        <w:rPr>
          <w:lang w:val="it-IT"/>
          <w:rPrChange w:id="161" w:author="Stefano Moro" w:date="2018-02-12T17:42:00Z">
            <w:rPr/>
          </w:rPrChange>
        </w:rPr>
        <w:t xml:space="preserve"> osservazioni su di 11 variabili. </w:t>
      </w:r>
      <w:commentRangeStart w:id="162"/>
      <w:r w:rsidRPr="00B66100">
        <w:rPr>
          <w:lang w:val="it-IT"/>
          <w:rPrChange w:id="163" w:author="Stefano Moro" w:date="2018-02-12T17:42:00Z">
            <w:rPr/>
          </w:rPrChange>
        </w:rPr>
        <w:t>Le variabili sono: Media(valore medio giornaliero), Mediana (valore mediano giornaliero), Massima (valore massimo giornaliero)</w:t>
      </w:r>
      <w:commentRangeEnd w:id="162"/>
      <w:r w:rsidR="009F5C6F">
        <w:rPr>
          <w:rStyle w:val="Rimandocommento"/>
        </w:rPr>
        <w:commentReference w:id="162"/>
      </w:r>
      <w:r w:rsidRPr="00B66100">
        <w:rPr>
          <w:lang w:val="it-IT"/>
          <w:rPrChange w:id="164" w:author="Stefano Moro" w:date="2018-02-12T17:42:00Z">
            <w:rPr/>
          </w:rPrChange>
        </w:rPr>
        <w:t>, Temperatura, Umidità relativa, Pioggia, Radiazione solare, Pressione, Velocità del vento, Direzione del vento (secondo la rosa dei venti), Data del rilevamento.</w:t>
      </w:r>
    </w:p>
    <w:p w:rsidR="00D41527" w:rsidRPr="00B66100" w:rsidRDefault="00BB16DC">
      <w:pPr>
        <w:pStyle w:val="Heading4"/>
        <w:rPr>
          <w:lang w:val="it-IT"/>
          <w:rPrChange w:id="165" w:author="Stefano Moro" w:date="2018-02-12T17:42:00Z">
            <w:rPr/>
          </w:rPrChange>
        </w:rPr>
      </w:pPr>
      <w:bookmarkStart w:id="166" w:name="analisi-esplorativa"/>
      <w:bookmarkEnd w:id="166"/>
      <w:r w:rsidRPr="00B66100">
        <w:rPr>
          <w:lang w:val="it-IT"/>
          <w:rPrChange w:id="167" w:author="Stefano Moro" w:date="2018-02-12T17:42:00Z">
            <w:rPr/>
          </w:rPrChange>
        </w:rPr>
        <w:t>2.2)Analisi esplorativa</w:t>
      </w:r>
    </w:p>
    <w:p w:rsidR="00D41527" w:rsidRPr="00B66100" w:rsidRDefault="00BB16DC">
      <w:pPr>
        <w:pStyle w:val="FirstParagraph"/>
        <w:rPr>
          <w:lang w:val="it-IT"/>
          <w:rPrChange w:id="168" w:author="Stefano Moro" w:date="2018-02-12T17:42:00Z">
            <w:rPr/>
          </w:rPrChange>
        </w:rPr>
      </w:pPr>
      <w:r w:rsidRPr="00B66100">
        <w:rPr>
          <w:lang w:val="it-IT"/>
          <w:rPrChange w:id="169" w:author="Stefano Moro" w:date="2018-02-12T17:42:00Z">
            <w:rPr/>
          </w:rPrChange>
        </w:rPr>
        <w:t xml:space="preserve">Per visualizzare graficamente il comportamento dei dati è stata condotta </w:t>
      </w:r>
      <w:commentRangeStart w:id="170"/>
      <w:r w:rsidRPr="00B66100">
        <w:rPr>
          <w:lang w:val="it-IT"/>
          <w:rPrChange w:id="171" w:author="Stefano Moro" w:date="2018-02-12T17:42:00Z">
            <w:rPr/>
          </w:rPrChange>
        </w:rPr>
        <w:t>un’analisi esplorativa</w:t>
      </w:r>
      <w:commentRangeEnd w:id="170"/>
      <w:r w:rsidR="008A6823">
        <w:rPr>
          <w:rStyle w:val="Rimandocommento"/>
        </w:rPr>
        <w:commentReference w:id="170"/>
      </w:r>
      <w:r w:rsidRPr="00B66100">
        <w:rPr>
          <w:lang w:val="it-IT"/>
          <w:rPrChange w:id="172" w:author="Stefano Moro" w:date="2018-02-12T17:42:00Z">
            <w:rPr/>
          </w:rPrChange>
        </w:rPr>
        <w:t xml:space="preserve"> degli stessi.</w:t>
      </w:r>
      <w:ins w:id="173" w:author="Stefano Moro" w:date="2018-02-12T18:15:00Z">
        <w:r w:rsidR="008A6823">
          <w:rPr>
            <w:lang w:val="it-IT"/>
          </w:rPr>
          <w:t xml:space="preserve"> </w:t>
        </w:r>
      </w:ins>
      <w:r w:rsidRPr="00B66100">
        <w:rPr>
          <w:lang w:val="it-IT"/>
          <w:rPrChange w:id="174" w:author="Stefano Moro" w:date="2018-02-12T17:42:00Z">
            <w:rPr/>
          </w:rPrChange>
        </w:rPr>
        <w:t xml:space="preserve">Sono stati disegnati dei diagrammi, dei grafici di dispersione a coppie, dei </w:t>
      </w:r>
      <w:proofErr w:type="spellStart"/>
      <w:r w:rsidRPr="00B66100">
        <w:rPr>
          <w:lang w:val="it-IT"/>
          <w:rPrChange w:id="175" w:author="Stefano Moro" w:date="2018-02-12T17:42:00Z">
            <w:rPr/>
          </w:rPrChange>
        </w:rPr>
        <w:t>boxplot</w:t>
      </w:r>
      <w:proofErr w:type="spellEnd"/>
      <w:r w:rsidRPr="00B66100">
        <w:rPr>
          <w:lang w:val="it-IT"/>
          <w:rPrChange w:id="176" w:author="Stefano Moro" w:date="2018-02-12T17:42:00Z">
            <w:rPr/>
          </w:rPrChange>
        </w:rPr>
        <w:t xml:space="preserve"> ed è stata condotta l’analisi delle componenti principali (ACP o PCA).</w:t>
      </w:r>
    </w:p>
    <w:p w:rsidR="00D41527" w:rsidRPr="00B66100" w:rsidRDefault="00BB16DC">
      <w:pPr>
        <w:pStyle w:val="Heading5"/>
        <w:rPr>
          <w:lang w:val="it-IT"/>
          <w:rPrChange w:id="177" w:author="Stefano Moro" w:date="2018-02-12T17:42:00Z">
            <w:rPr/>
          </w:rPrChange>
        </w:rPr>
      </w:pPr>
      <w:bookmarkStart w:id="178" w:name="diagrammi-boxplot-grafici-di-dispersione"/>
      <w:bookmarkEnd w:id="178"/>
      <w:r w:rsidRPr="00B66100">
        <w:rPr>
          <w:lang w:val="it-IT"/>
          <w:rPrChange w:id="179" w:author="Stefano Moro" w:date="2018-02-12T17:42:00Z">
            <w:rPr/>
          </w:rPrChange>
        </w:rPr>
        <w:t xml:space="preserve">2.2.1) Diagrammi, </w:t>
      </w:r>
      <w:proofErr w:type="spellStart"/>
      <w:r w:rsidRPr="00B66100">
        <w:rPr>
          <w:lang w:val="it-IT"/>
          <w:rPrChange w:id="180" w:author="Stefano Moro" w:date="2018-02-12T17:42:00Z">
            <w:rPr/>
          </w:rPrChange>
        </w:rPr>
        <w:t>Boxplot</w:t>
      </w:r>
      <w:proofErr w:type="spellEnd"/>
      <w:r w:rsidRPr="00B66100">
        <w:rPr>
          <w:lang w:val="it-IT"/>
          <w:rPrChange w:id="181" w:author="Stefano Moro" w:date="2018-02-12T17:42:00Z">
            <w:rPr/>
          </w:rPrChange>
        </w:rPr>
        <w:t>, Grafici di dispersione a coppie</w:t>
      </w:r>
    </w:p>
    <w:p w:rsidR="00D41527" w:rsidRPr="00B66100" w:rsidRDefault="00BB16DC">
      <w:pPr>
        <w:pStyle w:val="FirstParagraph"/>
        <w:rPr>
          <w:lang w:val="it-IT"/>
          <w:rPrChange w:id="182" w:author="Stefano Moro" w:date="2018-02-12T17:42:00Z">
            <w:rPr/>
          </w:rPrChange>
        </w:rPr>
      </w:pPr>
      <w:r w:rsidRPr="00B66100">
        <w:rPr>
          <w:lang w:val="it-IT"/>
          <w:rPrChange w:id="183" w:author="Stefano Moro" w:date="2018-02-12T17:42:00Z">
            <w:rPr/>
          </w:rPrChange>
        </w:rPr>
        <w:t>Il diagramma o serie storica delle concentrazioni di Pm10 (</w:t>
      </w:r>
      <w:proofErr w:type="spellStart"/>
      <w:r w:rsidRPr="00B66100">
        <w:rPr>
          <w:lang w:val="it-IT"/>
          <w:rPrChange w:id="184" w:author="Stefano Moro" w:date="2018-02-12T17:42:00Z">
            <w:rPr/>
          </w:rPrChange>
        </w:rPr>
        <w:t>Fig</w:t>
      </w:r>
      <w:proofErr w:type="spellEnd"/>
      <w:r w:rsidRPr="00B66100">
        <w:rPr>
          <w:lang w:val="it-IT"/>
          <w:rPrChange w:id="185" w:author="Stefano Moro" w:date="2018-02-12T17:42:00Z">
            <w:rPr/>
          </w:rPrChange>
        </w:rPr>
        <w:t xml:space="preserve"> 1) è stato disegnato mantenendo in ascissa il tempo espresso in giorni ed in ordinata le concentrazioni medie, massime e mediane di pm10 .Questo ha mostrato un</w:t>
      </w:r>
      <w:ins w:id="186" w:author="Stefano Moro" w:date="2018-02-12T18:17:00Z">
        <w:r w:rsidR="00DC7CB1">
          <w:rPr>
            <w:lang w:val="it-IT"/>
          </w:rPr>
          <w:t xml:space="preserve"> </w:t>
        </w:r>
      </w:ins>
      <w:bookmarkStart w:id="187" w:name="_GoBack"/>
      <w:bookmarkEnd w:id="187"/>
      <w:del w:id="188" w:author="Stefano Moro" w:date="2018-02-12T18:17:00Z">
        <w:r w:rsidRPr="00B66100" w:rsidDel="00DC7CB1">
          <w:rPr>
            <w:lang w:val="it-IT"/>
            <w:rPrChange w:id="189" w:author="Stefano Moro" w:date="2018-02-12T17:42:00Z">
              <w:rPr/>
            </w:rPrChange>
          </w:rPr>
          <w:delText>’</w:delText>
        </w:r>
      </w:del>
      <w:r w:rsidRPr="00B66100">
        <w:rPr>
          <w:lang w:val="it-IT"/>
          <w:rPrChange w:id="190" w:author="Stefano Moro" w:date="2018-02-12T17:42:00Z">
            <w:rPr/>
          </w:rPrChange>
        </w:rPr>
        <w:t xml:space="preserve">andamento periodico per le tre variabili </w:t>
      </w:r>
      <w:proofErr w:type="spellStart"/>
      <w:r w:rsidRPr="00B66100">
        <w:rPr>
          <w:lang w:val="it-IT"/>
          <w:rPrChange w:id="191" w:author="Stefano Moro" w:date="2018-02-12T17:42:00Z">
            <w:rPr/>
          </w:rPrChange>
        </w:rPr>
        <w:t>che,per</w:t>
      </w:r>
      <w:proofErr w:type="spellEnd"/>
      <w:r w:rsidRPr="00B66100">
        <w:rPr>
          <w:lang w:val="it-IT"/>
          <w:rPrChange w:id="192" w:author="Stefano Moro" w:date="2018-02-12T17:42:00Z">
            <w:rPr/>
          </w:rPrChange>
        </w:rPr>
        <w:t xml:space="preserve"> media e mediana risulta essere il medesimo, mentre per la massima presenta dei picchi di maggiore intensità rispetto a le due.</w:t>
      </w:r>
    </w:p>
    <w:p w:rsidR="00D41527" w:rsidRPr="00B66100" w:rsidRDefault="00BB16DC">
      <w:pPr>
        <w:pStyle w:val="Corpodeltesto"/>
        <w:rPr>
          <w:lang w:val="it-IT"/>
          <w:rPrChange w:id="193" w:author="Stefano Moro" w:date="2018-02-12T17:42:00Z">
            <w:rPr/>
          </w:rPrChange>
        </w:rPr>
      </w:pPr>
      <w:r w:rsidRPr="00B66100">
        <w:rPr>
          <w:noProof/>
          <w:lang w:val="it-IT" w:eastAsia="it-IT"/>
        </w:rPr>
        <w:drawing>
          <wp:inline distT="0" distB="0" distL="0" distR="0" wp14:anchorId="4746B638" wp14:editId="7EC9501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194" w:author="Stefano Moro" w:date="2018-02-12T17:42:00Z">
            <w:rPr/>
          </w:rPrChange>
        </w:rPr>
        <w:t xml:space="preserve"> ###### </w:t>
      </w:r>
      <w:proofErr w:type="spellStart"/>
      <w:r w:rsidRPr="00B66100">
        <w:rPr>
          <w:lang w:val="it-IT"/>
          <w:rPrChange w:id="195" w:author="Stefano Moro" w:date="2018-02-12T17:42:00Z">
            <w:rPr/>
          </w:rPrChange>
        </w:rPr>
        <w:t>Fig</w:t>
      </w:r>
      <w:proofErr w:type="spellEnd"/>
      <w:r w:rsidRPr="00B66100">
        <w:rPr>
          <w:lang w:val="it-IT"/>
          <w:rPrChange w:id="196" w:author="Stefano Moro" w:date="2018-02-12T17:42:00Z">
            <w:rPr/>
          </w:rPrChange>
        </w:rPr>
        <w:t xml:space="preserve"> 1)Serie temporale concentrazione </w:t>
      </w:r>
      <w:proofErr w:type="spellStart"/>
      <w:r w:rsidRPr="00B66100">
        <w:rPr>
          <w:lang w:val="it-IT"/>
          <w:rPrChange w:id="197" w:author="Stefano Moro" w:date="2018-02-12T17:42:00Z">
            <w:rPr/>
          </w:rPrChange>
        </w:rPr>
        <w:t>media,mediana</w:t>
      </w:r>
      <w:proofErr w:type="spellEnd"/>
      <w:r w:rsidRPr="00B66100">
        <w:rPr>
          <w:lang w:val="it-IT"/>
          <w:rPrChange w:id="198" w:author="Stefano Moro" w:date="2018-02-12T17:42:00Z">
            <w:rPr/>
          </w:rPrChange>
        </w:rPr>
        <w:t xml:space="preserve"> e massima di Pm10 durante l’anno 2009(espresso in giorni)</w:t>
      </w:r>
    </w:p>
    <w:p w:rsidR="00D41527" w:rsidRPr="00B66100" w:rsidRDefault="00BB16DC">
      <w:pPr>
        <w:pStyle w:val="Heading5"/>
        <w:rPr>
          <w:lang w:val="it-IT"/>
          <w:rPrChange w:id="199" w:author="Stefano Moro" w:date="2018-02-12T17:42:00Z">
            <w:rPr/>
          </w:rPrChange>
        </w:rPr>
      </w:pPr>
      <w:bookmarkStart w:id="200" w:name="boxplot"/>
      <w:bookmarkEnd w:id="200"/>
      <w:proofErr w:type="spellStart"/>
      <w:r w:rsidRPr="00B66100">
        <w:rPr>
          <w:lang w:val="it-IT"/>
          <w:rPrChange w:id="201" w:author="Stefano Moro" w:date="2018-02-12T17:42:00Z">
            <w:rPr/>
          </w:rPrChange>
        </w:rPr>
        <w:lastRenderedPageBreak/>
        <w:t>Boxplot</w:t>
      </w:r>
      <w:proofErr w:type="spellEnd"/>
    </w:p>
    <w:p w:rsidR="00D41527" w:rsidRPr="00B66100" w:rsidRDefault="00BB16DC">
      <w:pPr>
        <w:pStyle w:val="FirstParagraph"/>
        <w:rPr>
          <w:lang w:val="it-IT"/>
          <w:rPrChange w:id="202" w:author="Stefano Moro" w:date="2018-02-12T17:42:00Z">
            <w:rPr/>
          </w:rPrChange>
        </w:rPr>
      </w:pPr>
      <w:r w:rsidRPr="00B66100">
        <w:rPr>
          <w:lang w:val="it-IT"/>
          <w:rPrChange w:id="203" w:author="Stefano Moro" w:date="2018-02-12T17:42:00Z">
            <w:rPr/>
          </w:rPrChange>
        </w:rPr>
        <w:t xml:space="preserve">I </w:t>
      </w:r>
      <w:proofErr w:type="spellStart"/>
      <w:r w:rsidRPr="00B66100">
        <w:rPr>
          <w:lang w:val="it-IT"/>
          <w:rPrChange w:id="204" w:author="Stefano Moro" w:date="2018-02-12T17:42:00Z">
            <w:rPr/>
          </w:rPrChange>
        </w:rPr>
        <w:t>Boxplot</w:t>
      </w:r>
      <w:proofErr w:type="spellEnd"/>
      <w:r w:rsidRPr="00B66100">
        <w:rPr>
          <w:lang w:val="it-IT"/>
          <w:rPrChange w:id="205" w:author="Stefano Moro" w:date="2018-02-12T17:42:00Z">
            <w:rPr/>
          </w:rPrChange>
        </w:rPr>
        <w:t>, “grafici a baffi e scatole”, sono stati utili per mostrare in modo compatto la distribuzione delle variabili ed hanno permesso di individuare la presenza di possibili valori anomali (</w:t>
      </w:r>
      <w:proofErr w:type="spellStart"/>
      <w:r w:rsidRPr="00B66100">
        <w:rPr>
          <w:lang w:val="it-IT"/>
          <w:rPrChange w:id="206" w:author="Stefano Moro" w:date="2018-02-12T17:42:00Z">
            <w:rPr/>
          </w:rPrChange>
        </w:rPr>
        <w:t>outliers</w:t>
      </w:r>
      <w:proofErr w:type="spellEnd"/>
      <w:r w:rsidRPr="00B66100">
        <w:rPr>
          <w:lang w:val="it-IT"/>
          <w:rPrChange w:id="207" w:author="Stefano Moro" w:date="2018-02-12T17:42:00Z">
            <w:rPr/>
          </w:rPrChange>
        </w:rPr>
        <w:t>) .Questi sono il disegno su di un piano cartesiano di un rettangolo, i cui estremi rappresentano il primo e terzo quartile (Q1 e Q3) e sono tagliati a metà da una linea che rappresenta la mediana (Q2). Il minimo della distribuzione viene indicato con (Q0), mentre il massimo con (Q4) i quali corrispondono agli estremi delle due righe (</w:t>
      </w:r>
      <w:proofErr w:type="spellStart"/>
      <w:r w:rsidRPr="00B66100">
        <w:rPr>
          <w:lang w:val="it-IT"/>
          <w:rPrChange w:id="208" w:author="Stefano Moro" w:date="2018-02-12T17:42:00Z">
            <w:rPr/>
          </w:rPrChange>
        </w:rPr>
        <w:t>baﬃ</w:t>
      </w:r>
      <w:proofErr w:type="spellEnd"/>
      <w:r w:rsidRPr="00B66100">
        <w:rPr>
          <w:lang w:val="it-IT"/>
          <w:rPrChange w:id="209" w:author="Stefano Moro" w:date="2018-02-12T17:42:00Z">
            <w:rPr/>
          </w:rPrChange>
        </w:rPr>
        <w:t xml:space="preserve">).I baffi si trovano per convenzione ad una distanza di 1.5 volte la distanza interquartile (Q3-Q1) a partire rispettivamente dal primo dal terzo </w:t>
      </w:r>
      <w:proofErr w:type="spellStart"/>
      <w:r w:rsidRPr="00B66100">
        <w:rPr>
          <w:lang w:val="it-IT"/>
          <w:rPrChange w:id="210" w:author="Stefano Moro" w:date="2018-02-12T17:42:00Z">
            <w:rPr/>
          </w:rPrChange>
        </w:rPr>
        <w:t>quartile.I</w:t>
      </w:r>
      <w:proofErr w:type="spellEnd"/>
      <w:r w:rsidRPr="00B66100">
        <w:rPr>
          <w:lang w:val="it-IT"/>
          <w:rPrChange w:id="211" w:author="Stefano Moro" w:date="2018-02-12T17:42:00Z">
            <w:rPr/>
          </w:rPrChange>
        </w:rPr>
        <w:t xml:space="preserve"> valori anomali sono rappresentati con dei punti al di fuori dell’intervallo compreso tra i baffi.</w:t>
      </w:r>
    </w:p>
    <w:p w:rsidR="00D41527" w:rsidRPr="00B66100" w:rsidRDefault="00BB16DC">
      <w:pPr>
        <w:pStyle w:val="Corpodeltesto"/>
        <w:rPr>
          <w:lang w:val="it-IT"/>
          <w:rPrChange w:id="212" w:author="Stefano Moro" w:date="2018-02-12T17:42:00Z">
            <w:rPr/>
          </w:rPrChange>
        </w:rPr>
      </w:pPr>
      <w:r w:rsidRPr="00B66100">
        <w:rPr>
          <w:noProof/>
          <w:lang w:val="it-IT" w:eastAsia="it-IT"/>
        </w:rPr>
        <w:drawing>
          <wp:inline distT="0" distB="0" distL="0" distR="0" wp14:anchorId="0C137D92" wp14:editId="62C5087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213" w:author="Stefano Moro" w:date="2018-02-12T17:42:00Z">
            <w:rPr/>
          </w:rPrChange>
        </w:rPr>
        <w:t xml:space="preserve"> ###### </w:t>
      </w:r>
      <w:proofErr w:type="spellStart"/>
      <w:r w:rsidRPr="00B66100">
        <w:rPr>
          <w:lang w:val="it-IT"/>
          <w:rPrChange w:id="214" w:author="Stefano Moro" w:date="2018-02-12T17:42:00Z">
            <w:rPr/>
          </w:rPrChange>
        </w:rPr>
        <w:t>Fig</w:t>
      </w:r>
      <w:proofErr w:type="spellEnd"/>
      <w:r w:rsidRPr="00B66100">
        <w:rPr>
          <w:lang w:val="it-IT"/>
          <w:rPrChange w:id="215" w:author="Stefano Moro" w:date="2018-02-12T17:42:00Z">
            <w:rPr/>
          </w:rPrChange>
        </w:rPr>
        <w:t xml:space="preserve"> 2)</w:t>
      </w:r>
      <w:proofErr w:type="spellStart"/>
      <w:r w:rsidRPr="00B66100">
        <w:rPr>
          <w:lang w:val="it-IT"/>
          <w:rPrChange w:id="216" w:author="Stefano Moro" w:date="2018-02-12T17:42:00Z">
            <w:rPr/>
          </w:rPrChange>
        </w:rPr>
        <w:t>Boxplot</w:t>
      </w:r>
      <w:proofErr w:type="spellEnd"/>
      <w:r w:rsidRPr="00B66100">
        <w:rPr>
          <w:lang w:val="it-IT"/>
          <w:rPrChange w:id="217" w:author="Stefano Moro" w:date="2018-02-12T17:42:00Z">
            <w:rPr/>
          </w:rPrChange>
        </w:rPr>
        <w:t xml:space="preserve"> delle concentrazioni medie di Pm10 durante le stagioni nell’anno 2009 a Taranto. </w:t>
      </w:r>
      <w:r w:rsidRPr="00B66100">
        <w:rPr>
          <w:noProof/>
          <w:lang w:val="it-IT" w:eastAsia="it-IT"/>
        </w:rPr>
        <w:lastRenderedPageBreak/>
        <w:drawing>
          <wp:inline distT="0" distB="0" distL="0" distR="0" wp14:anchorId="3BE22FBE" wp14:editId="6F4E718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218" w:author="Stefano Moro" w:date="2018-02-12T17:42:00Z">
            <w:rPr/>
          </w:rPrChange>
        </w:rPr>
        <w:t xml:space="preserve"> ###### </w:t>
      </w:r>
      <w:proofErr w:type="spellStart"/>
      <w:r w:rsidRPr="00B66100">
        <w:rPr>
          <w:lang w:val="it-IT"/>
          <w:rPrChange w:id="219" w:author="Stefano Moro" w:date="2018-02-12T17:42:00Z">
            <w:rPr/>
          </w:rPrChange>
        </w:rPr>
        <w:t>Fig</w:t>
      </w:r>
      <w:proofErr w:type="spellEnd"/>
      <w:r w:rsidRPr="00B66100">
        <w:rPr>
          <w:lang w:val="it-IT"/>
          <w:rPrChange w:id="220" w:author="Stefano Moro" w:date="2018-02-12T17:42:00Z">
            <w:rPr/>
          </w:rPrChange>
        </w:rPr>
        <w:t xml:space="preserve"> 2.1)</w:t>
      </w:r>
      <w:proofErr w:type="spellStart"/>
      <w:r w:rsidRPr="00B66100">
        <w:rPr>
          <w:lang w:val="it-IT"/>
          <w:rPrChange w:id="221" w:author="Stefano Moro" w:date="2018-02-12T17:42:00Z">
            <w:rPr/>
          </w:rPrChange>
        </w:rPr>
        <w:t>Boxplot</w:t>
      </w:r>
      <w:proofErr w:type="spellEnd"/>
      <w:r w:rsidRPr="00B66100">
        <w:rPr>
          <w:lang w:val="it-IT"/>
          <w:rPrChange w:id="222" w:author="Stefano Moro" w:date="2018-02-12T17:42:00Z">
            <w:rPr/>
          </w:rPrChange>
        </w:rPr>
        <w:t xml:space="preserve"> delle concentrazioni medie di Pm10 durante i mesi dell’anno 2009 a Taranto </w:t>
      </w:r>
      <w:r w:rsidRPr="00B66100">
        <w:rPr>
          <w:noProof/>
          <w:lang w:val="it-IT" w:eastAsia="it-IT"/>
        </w:rPr>
        <w:drawing>
          <wp:inline distT="0" distB="0" distL="0" distR="0" wp14:anchorId="2F670CC9" wp14:editId="1F62377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223" w:author="Stefano Moro" w:date="2018-02-12T17:42:00Z">
            <w:rPr/>
          </w:rPrChange>
        </w:rPr>
        <w:t xml:space="preserve"> ###### Fig2.2)</w:t>
      </w:r>
      <w:proofErr w:type="spellStart"/>
      <w:r w:rsidRPr="00B66100">
        <w:rPr>
          <w:lang w:val="it-IT"/>
          <w:rPrChange w:id="224" w:author="Stefano Moro" w:date="2018-02-12T17:42:00Z">
            <w:rPr/>
          </w:rPrChange>
        </w:rPr>
        <w:t>Boxplot</w:t>
      </w:r>
      <w:proofErr w:type="spellEnd"/>
      <w:r w:rsidRPr="00B66100">
        <w:rPr>
          <w:lang w:val="it-IT"/>
          <w:rPrChange w:id="225" w:author="Stefano Moro" w:date="2018-02-12T17:42:00Z">
            <w:rPr/>
          </w:rPrChange>
        </w:rPr>
        <w:t xml:space="preserve"> delle concentrazioni massime di Pm10 durante le stagioni dell’ anno 2009 a Taranto</w:t>
      </w:r>
    </w:p>
    <w:p w:rsidR="00D41527" w:rsidRPr="00B66100" w:rsidRDefault="00BB16DC">
      <w:pPr>
        <w:pStyle w:val="Corpodeltesto"/>
        <w:rPr>
          <w:lang w:val="it-IT"/>
          <w:rPrChange w:id="226" w:author="Stefano Moro" w:date="2018-02-12T17:42:00Z">
            <w:rPr/>
          </w:rPrChange>
        </w:rPr>
      </w:pPr>
      <w:r w:rsidRPr="00B66100">
        <w:rPr>
          <w:noProof/>
          <w:lang w:val="it-IT" w:eastAsia="it-IT"/>
        </w:rPr>
        <w:lastRenderedPageBreak/>
        <w:drawing>
          <wp:inline distT="0" distB="0" distL="0" distR="0" wp14:anchorId="15F7804B" wp14:editId="5301747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227" w:author="Stefano Moro" w:date="2018-02-12T17:42:00Z">
            <w:rPr/>
          </w:rPrChange>
        </w:rPr>
        <w:t xml:space="preserve"> ###### Fig2.3)</w:t>
      </w:r>
      <w:proofErr w:type="spellStart"/>
      <w:r w:rsidRPr="00B66100">
        <w:rPr>
          <w:lang w:val="it-IT"/>
          <w:rPrChange w:id="228" w:author="Stefano Moro" w:date="2018-02-12T17:42:00Z">
            <w:rPr/>
          </w:rPrChange>
        </w:rPr>
        <w:t>Boxplot</w:t>
      </w:r>
      <w:proofErr w:type="spellEnd"/>
      <w:r w:rsidRPr="00B66100">
        <w:rPr>
          <w:lang w:val="it-IT"/>
          <w:rPrChange w:id="229" w:author="Stefano Moro" w:date="2018-02-12T17:42:00Z">
            <w:rPr/>
          </w:rPrChange>
        </w:rPr>
        <w:t xml:space="preserve"> delle concentrazioni medie di Pm10 in relazione alla direzione del vento dell’anno 2009 a Taranto</w:t>
      </w:r>
    </w:p>
    <w:p w:rsidR="00D41527" w:rsidRPr="00B66100" w:rsidRDefault="00BB16DC">
      <w:pPr>
        <w:pStyle w:val="Corpodeltesto"/>
        <w:rPr>
          <w:lang w:val="it-IT"/>
          <w:rPrChange w:id="230" w:author="Stefano Moro" w:date="2018-02-12T17:42:00Z">
            <w:rPr/>
          </w:rPrChange>
        </w:rPr>
      </w:pPr>
      <w:r w:rsidRPr="00B66100">
        <w:rPr>
          <w:lang w:val="it-IT"/>
          <w:rPrChange w:id="231" w:author="Stefano Moro" w:date="2018-02-12T17:42:00Z">
            <w:rPr/>
          </w:rPrChange>
        </w:rPr>
        <w:t xml:space="preserve">Sono stati disegnati dei </w:t>
      </w:r>
      <w:proofErr w:type="spellStart"/>
      <w:r w:rsidRPr="00B66100">
        <w:rPr>
          <w:lang w:val="it-IT"/>
          <w:rPrChange w:id="232" w:author="Stefano Moro" w:date="2018-02-12T17:42:00Z">
            <w:rPr/>
          </w:rPrChange>
        </w:rPr>
        <w:t>boxplot</w:t>
      </w:r>
      <w:proofErr w:type="spellEnd"/>
      <w:r w:rsidRPr="00B66100">
        <w:rPr>
          <w:lang w:val="it-IT"/>
          <w:rPrChange w:id="233" w:author="Stefano Moro" w:date="2018-02-12T17:42:00Z">
            <w:rPr/>
          </w:rPrChange>
        </w:rPr>
        <w:t xml:space="preserve"> relativi alle concentrazioni medie (</w:t>
      </w:r>
      <w:proofErr w:type="spellStart"/>
      <w:r w:rsidRPr="00B66100">
        <w:rPr>
          <w:lang w:val="it-IT"/>
          <w:rPrChange w:id="234" w:author="Stefano Moro" w:date="2018-02-12T17:42:00Z">
            <w:rPr/>
          </w:rPrChange>
        </w:rPr>
        <w:t>Fig</w:t>
      </w:r>
      <w:proofErr w:type="spellEnd"/>
      <w:r w:rsidRPr="00B66100">
        <w:rPr>
          <w:lang w:val="it-IT"/>
          <w:rPrChange w:id="235" w:author="Stefano Moro" w:date="2018-02-12T17:42:00Z">
            <w:rPr/>
          </w:rPrChange>
        </w:rPr>
        <w:t xml:space="preserve"> 2) e massime(</w:t>
      </w:r>
      <w:proofErr w:type="spellStart"/>
      <w:r w:rsidRPr="00B66100">
        <w:rPr>
          <w:lang w:val="it-IT"/>
          <w:rPrChange w:id="236" w:author="Stefano Moro" w:date="2018-02-12T17:42:00Z">
            <w:rPr/>
          </w:rPrChange>
        </w:rPr>
        <w:t>Fig</w:t>
      </w:r>
      <w:proofErr w:type="spellEnd"/>
      <w:r w:rsidRPr="00B66100">
        <w:rPr>
          <w:lang w:val="it-IT"/>
          <w:rPrChange w:id="237" w:author="Stefano Moro" w:date="2018-02-12T17:42:00Z">
            <w:rPr/>
          </w:rPrChange>
        </w:rPr>
        <w:t xml:space="preserve"> 2.2) di Pm10 in relazione alle stagioni per verificare se vi fosse presenza di valori anomali o variazioni evidenti in una determinata stagione rispetto alle altre e per valutarne l’andamento generale. Dall’osservazione di questi è emerso un andamento sinusoidale maggiormente visibile nei </w:t>
      </w:r>
      <w:proofErr w:type="spellStart"/>
      <w:r w:rsidRPr="00B66100">
        <w:rPr>
          <w:lang w:val="it-IT"/>
          <w:rPrChange w:id="238" w:author="Stefano Moro" w:date="2018-02-12T17:42:00Z">
            <w:rPr/>
          </w:rPrChange>
        </w:rPr>
        <w:t>boxplot</w:t>
      </w:r>
      <w:proofErr w:type="spellEnd"/>
      <w:r w:rsidRPr="00B66100">
        <w:rPr>
          <w:lang w:val="it-IT"/>
          <w:rPrChange w:id="239" w:author="Stefano Moro" w:date="2018-02-12T17:42:00Z">
            <w:rPr/>
          </w:rPrChange>
        </w:rPr>
        <w:t xml:space="preserve"> relativi al mese (Fig2.1) che indica la forte presenza di stagionalità nelle concentrazioni di Pm10. Dall’osservazione dei </w:t>
      </w:r>
      <w:proofErr w:type="spellStart"/>
      <w:r w:rsidRPr="00B66100">
        <w:rPr>
          <w:lang w:val="it-IT"/>
          <w:rPrChange w:id="240" w:author="Stefano Moro" w:date="2018-02-12T17:42:00Z">
            <w:rPr/>
          </w:rPrChange>
        </w:rPr>
        <w:t>Boxplot</w:t>
      </w:r>
      <w:proofErr w:type="spellEnd"/>
      <w:r w:rsidRPr="00B66100">
        <w:rPr>
          <w:lang w:val="it-IT"/>
          <w:rPrChange w:id="241" w:author="Stefano Moro" w:date="2018-02-12T17:42:00Z">
            <w:rPr/>
          </w:rPrChange>
        </w:rPr>
        <w:t xml:space="preserve"> sulla concentrazione media di Pm10 in relazione alla direzione del vento (secondo la rosa dei venti),(</w:t>
      </w:r>
      <w:proofErr w:type="spellStart"/>
      <w:r w:rsidRPr="00B66100">
        <w:rPr>
          <w:lang w:val="it-IT"/>
          <w:rPrChange w:id="242" w:author="Stefano Moro" w:date="2018-02-12T17:42:00Z">
            <w:rPr/>
          </w:rPrChange>
        </w:rPr>
        <w:t>Fig</w:t>
      </w:r>
      <w:proofErr w:type="spellEnd"/>
      <w:r w:rsidRPr="00B66100">
        <w:rPr>
          <w:lang w:val="it-IT"/>
          <w:rPrChange w:id="243" w:author="Stefano Moro" w:date="2018-02-12T17:42:00Z">
            <w:rPr/>
          </w:rPrChange>
        </w:rPr>
        <w:t xml:space="preserve"> 2.3) è invece emersa la forte influenza del vento proveniente da </w:t>
      </w:r>
      <w:proofErr w:type="spellStart"/>
      <w:r w:rsidRPr="00B66100">
        <w:rPr>
          <w:lang w:val="it-IT"/>
          <w:rPrChange w:id="244" w:author="Stefano Moro" w:date="2018-02-12T17:42:00Z">
            <w:rPr/>
          </w:rPrChange>
        </w:rPr>
        <w:t>SudEst</w:t>
      </w:r>
      <w:proofErr w:type="spellEnd"/>
      <w:r w:rsidRPr="00B66100">
        <w:rPr>
          <w:lang w:val="it-IT"/>
          <w:rPrChange w:id="245" w:author="Stefano Moro" w:date="2018-02-12T17:42:00Z">
            <w:rPr/>
          </w:rPrChange>
        </w:rPr>
        <w:t xml:space="preserve">, la quale presenta numerosi valori anomali, e quindi </w:t>
      </w:r>
      <w:proofErr w:type="spellStart"/>
      <w:r w:rsidRPr="00B66100">
        <w:rPr>
          <w:lang w:val="it-IT"/>
          <w:rPrChange w:id="246" w:author="Stefano Moro" w:date="2018-02-12T17:42:00Z">
            <w:rPr/>
          </w:rPrChange>
        </w:rPr>
        <w:t>concetrazioni</w:t>
      </w:r>
      <w:proofErr w:type="spellEnd"/>
      <w:r w:rsidRPr="00B66100">
        <w:rPr>
          <w:lang w:val="it-IT"/>
          <w:rPrChange w:id="247" w:author="Stefano Moro" w:date="2018-02-12T17:42:00Z">
            <w:rPr/>
          </w:rPrChange>
        </w:rPr>
        <w:t xml:space="preserve"> di Pm10 più alte rispetto alle altre direzioni.</w:t>
      </w:r>
    </w:p>
    <w:p w:rsidR="00D41527" w:rsidRPr="00B66100" w:rsidRDefault="00BB16DC">
      <w:pPr>
        <w:pStyle w:val="Heading5"/>
        <w:rPr>
          <w:lang w:val="it-IT"/>
          <w:rPrChange w:id="248" w:author="Stefano Moro" w:date="2018-02-12T17:42:00Z">
            <w:rPr/>
          </w:rPrChange>
        </w:rPr>
      </w:pPr>
      <w:bookmarkStart w:id="249" w:name="grafico-di-dispersione-a-coppie"/>
      <w:bookmarkEnd w:id="249"/>
      <w:r w:rsidRPr="00B66100">
        <w:rPr>
          <w:lang w:val="it-IT"/>
          <w:rPrChange w:id="250" w:author="Stefano Moro" w:date="2018-02-12T17:42:00Z">
            <w:rPr/>
          </w:rPrChange>
        </w:rPr>
        <w:t>Grafico di dispersione a coppie</w:t>
      </w:r>
    </w:p>
    <w:p w:rsidR="00D41527" w:rsidRPr="00B66100" w:rsidRDefault="00BB16DC">
      <w:pPr>
        <w:pStyle w:val="FirstParagraph"/>
        <w:rPr>
          <w:lang w:val="it-IT"/>
          <w:rPrChange w:id="251" w:author="Stefano Moro" w:date="2018-02-12T17:42:00Z">
            <w:rPr/>
          </w:rPrChange>
        </w:rPr>
      </w:pPr>
      <w:r w:rsidRPr="00B66100">
        <w:rPr>
          <w:lang w:val="it-IT"/>
          <w:rPrChange w:id="252" w:author="Stefano Moro" w:date="2018-02-12T17:42:00Z">
            <w:rPr/>
          </w:rPrChange>
        </w:rPr>
        <w:t>Il grafico a coppie o matrice di dispersione (</w:t>
      </w:r>
      <w:proofErr w:type="spellStart"/>
      <w:r w:rsidRPr="00B66100">
        <w:rPr>
          <w:lang w:val="it-IT"/>
          <w:rPrChange w:id="253" w:author="Stefano Moro" w:date="2018-02-12T17:42:00Z">
            <w:rPr/>
          </w:rPrChange>
        </w:rPr>
        <w:t>scatter</w:t>
      </w:r>
      <w:proofErr w:type="spellEnd"/>
      <w:r w:rsidRPr="00B66100">
        <w:rPr>
          <w:lang w:val="it-IT"/>
          <w:rPrChange w:id="254" w:author="Stefano Moro" w:date="2018-02-12T17:42:00Z">
            <w:rPr/>
          </w:rPrChange>
        </w:rPr>
        <w:t xml:space="preserve"> plot matrice), è la rappresentazione grafica per lo studio delle rappresentazioni numeriche </w:t>
      </w:r>
      <w:proofErr w:type="spellStart"/>
      <w:r w:rsidRPr="00B66100">
        <w:rPr>
          <w:lang w:val="it-IT"/>
          <w:rPrChange w:id="255" w:author="Stefano Moro" w:date="2018-02-12T17:42:00Z">
            <w:rPr/>
          </w:rPrChange>
        </w:rPr>
        <w:t>bivariate</w:t>
      </w:r>
      <w:proofErr w:type="spellEnd"/>
      <w:r w:rsidRPr="00B66100">
        <w:rPr>
          <w:lang w:val="it-IT"/>
          <w:rPrChange w:id="256" w:author="Stefano Moro" w:date="2018-02-12T17:42:00Z">
            <w:rPr/>
          </w:rPrChange>
        </w:rPr>
        <w:t xml:space="preserve">. Grazie al grafico abbiamo una visualizzazione complessiva delle variabili ambientali. Nel grafico avremo in diagonale gli </w:t>
      </w:r>
      <w:proofErr w:type="spellStart"/>
      <w:r w:rsidRPr="00B66100">
        <w:rPr>
          <w:lang w:val="it-IT"/>
          <w:rPrChange w:id="257" w:author="Stefano Moro" w:date="2018-02-12T17:42:00Z">
            <w:rPr/>
          </w:rPrChange>
        </w:rPr>
        <w:t>isogrammi</w:t>
      </w:r>
      <w:proofErr w:type="spellEnd"/>
      <w:r w:rsidRPr="00B66100">
        <w:rPr>
          <w:lang w:val="it-IT"/>
          <w:rPrChange w:id="258" w:author="Stefano Moro" w:date="2018-02-12T17:42:00Z">
            <w:rPr/>
          </w:rPrChange>
        </w:rPr>
        <w:t xml:space="preserve">, al di sotto dei quali abbiamo il coefficiente di correlazione di </w:t>
      </w:r>
      <w:proofErr w:type="spellStart"/>
      <w:r w:rsidRPr="00B66100">
        <w:rPr>
          <w:lang w:val="it-IT"/>
          <w:rPrChange w:id="259" w:author="Stefano Moro" w:date="2018-02-12T17:42:00Z">
            <w:rPr/>
          </w:rPrChange>
        </w:rPr>
        <w:t>Pearson</w:t>
      </w:r>
      <w:proofErr w:type="spellEnd"/>
      <w:r w:rsidRPr="00B66100">
        <w:rPr>
          <w:lang w:val="it-IT"/>
          <w:rPrChange w:id="260" w:author="Stefano Moro" w:date="2018-02-12T17:42:00Z">
            <w:rPr/>
          </w:rPrChange>
        </w:rPr>
        <w:t xml:space="preserve"> (r(</w:t>
      </w:r>
      <w:proofErr w:type="spellStart"/>
      <w:r w:rsidRPr="00B66100">
        <w:rPr>
          <w:lang w:val="it-IT"/>
          <w:rPrChange w:id="261" w:author="Stefano Moro" w:date="2018-02-12T17:42:00Z">
            <w:rPr/>
          </w:rPrChange>
        </w:rPr>
        <w:t>Xi,xj</w:t>
      </w:r>
      <w:proofErr w:type="spellEnd"/>
      <w:r w:rsidRPr="00B66100">
        <w:rPr>
          <w:lang w:val="it-IT"/>
          <w:rPrChange w:id="262" w:author="Stefano Moro" w:date="2018-02-12T17:42:00Z">
            <w:rPr/>
          </w:rPrChange>
        </w:rPr>
        <w:t>)=</w:t>
      </w:r>
      <w:proofErr w:type="spellStart"/>
      <w:r w:rsidRPr="00B66100">
        <w:rPr>
          <w:lang w:val="it-IT"/>
          <w:rPrChange w:id="263" w:author="Stefano Moro" w:date="2018-02-12T17:42:00Z">
            <w:rPr/>
          </w:rPrChange>
        </w:rPr>
        <w:t>Cov</w:t>
      </w:r>
      <w:proofErr w:type="spellEnd"/>
      <w:r w:rsidRPr="00B66100">
        <w:rPr>
          <w:lang w:val="it-IT"/>
          <w:rPrChange w:id="264" w:author="Stefano Moro" w:date="2018-02-12T17:42:00Z">
            <w:rPr/>
          </w:rPrChange>
        </w:rPr>
        <w:t>(</w:t>
      </w:r>
      <w:proofErr w:type="spellStart"/>
      <w:r w:rsidRPr="00B66100">
        <w:rPr>
          <w:lang w:val="it-IT"/>
          <w:rPrChange w:id="265" w:author="Stefano Moro" w:date="2018-02-12T17:42:00Z">
            <w:rPr/>
          </w:rPrChange>
        </w:rPr>
        <w:t>X,Xj</w:t>
      </w:r>
      <w:proofErr w:type="spellEnd"/>
      <w:r w:rsidRPr="00B66100">
        <w:rPr>
          <w:lang w:val="it-IT"/>
          <w:rPrChange w:id="266" w:author="Stefano Moro" w:date="2018-02-12T17:42:00Z">
            <w:rPr/>
          </w:rPrChange>
        </w:rPr>
        <w:t>)/</w:t>
      </w:r>
      <w:proofErr w:type="spellStart"/>
      <w:r w:rsidRPr="00B66100">
        <w:rPr>
          <w:lang w:val="it-IT"/>
          <w:rPrChange w:id="267" w:author="Stefano Moro" w:date="2018-02-12T17:42:00Z">
            <w:rPr/>
          </w:rPrChange>
        </w:rPr>
        <w:t>Var</w:t>
      </w:r>
      <w:proofErr w:type="spellEnd"/>
      <w:r w:rsidRPr="00B66100">
        <w:rPr>
          <w:lang w:val="it-IT"/>
          <w:rPrChange w:id="268" w:author="Stefano Moro" w:date="2018-02-12T17:42:00Z">
            <w:rPr/>
          </w:rPrChange>
        </w:rPr>
        <w:t>(</w:t>
      </w:r>
      <w:proofErr w:type="spellStart"/>
      <w:r w:rsidRPr="00B66100">
        <w:rPr>
          <w:lang w:val="it-IT"/>
          <w:rPrChange w:id="269" w:author="Stefano Moro" w:date="2018-02-12T17:42:00Z">
            <w:rPr/>
          </w:rPrChange>
        </w:rPr>
        <w:t>Xi</w:t>
      </w:r>
      <w:proofErr w:type="spellEnd"/>
      <w:r w:rsidRPr="00B66100">
        <w:rPr>
          <w:lang w:val="it-IT"/>
          <w:rPrChange w:id="270" w:author="Stefano Moro" w:date="2018-02-12T17:42:00Z">
            <w:rPr/>
          </w:rPrChange>
        </w:rPr>
        <w:t>)</w:t>
      </w:r>
      <w:proofErr w:type="spellStart"/>
      <w:r w:rsidRPr="00B66100">
        <w:rPr>
          <w:lang w:val="it-IT"/>
          <w:rPrChange w:id="271" w:author="Stefano Moro" w:date="2018-02-12T17:42:00Z">
            <w:rPr/>
          </w:rPrChange>
        </w:rPr>
        <w:t>Var</w:t>
      </w:r>
      <w:proofErr w:type="spellEnd"/>
      <w:r w:rsidRPr="00B66100">
        <w:rPr>
          <w:lang w:val="it-IT"/>
          <w:rPrChange w:id="272" w:author="Stefano Moro" w:date="2018-02-12T17:42:00Z">
            <w:rPr/>
          </w:rPrChange>
        </w:rPr>
        <w:t>(</w:t>
      </w:r>
      <w:proofErr w:type="spellStart"/>
      <w:r w:rsidRPr="00B66100">
        <w:rPr>
          <w:lang w:val="it-IT"/>
          <w:rPrChange w:id="273" w:author="Stefano Moro" w:date="2018-02-12T17:42:00Z">
            <w:rPr/>
          </w:rPrChange>
        </w:rPr>
        <w:t>Xj</w:t>
      </w:r>
      <w:proofErr w:type="spellEnd"/>
      <w:r w:rsidRPr="00B66100">
        <w:rPr>
          <w:lang w:val="it-IT"/>
          <w:rPrChange w:id="274" w:author="Stefano Moro" w:date="2018-02-12T17:42:00Z">
            <w:rPr/>
          </w:rPrChange>
        </w:rPr>
        <w:t>)), e al di sopra i grafici a dispersione con le curve di regressione in rosso.</w:t>
      </w:r>
    </w:p>
    <w:p w:rsidR="00D41527" w:rsidRPr="00B66100" w:rsidRDefault="00BB16DC">
      <w:pPr>
        <w:pStyle w:val="Corpodeltesto"/>
        <w:rPr>
          <w:lang w:val="it-IT"/>
          <w:rPrChange w:id="275" w:author="Stefano Moro" w:date="2018-02-12T17:42:00Z">
            <w:rPr/>
          </w:rPrChange>
        </w:rPr>
      </w:pPr>
      <w:r w:rsidRPr="00B66100">
        <w:rPr>
          <w:noProof/>
          <w:lang w:val="it-IT" w:eastAsia="it-IT"/>
        </w:rPr>
        <w:lastRenderedPageBreak/>
        <w:drawing>
          <wp:inline distT="0" distB="0" distL="0" distR="0" wp14:anchorId="79DDF469" wp14:editId="52F651A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276" w:author="Stefano Moro" w:date="2018-02-12T17:42:00Z">
            <w:rPr/>
          </w:rPrChange>
        </w:rPr>
        <w:t xml:space="preserve"> ###### </w:t>
      </w:r>
      <w:proofErr w:type="spellStart"/>
      <w:r w:rsidRPr="00B66100">
        <w:rPr>
          <w:lang w:val="it-IT"/>
          <w:rPrChange w:id="277" w:author="Stefano Moro" w:date="2018-02-12T17:42:00Z">
            <w:rPr/>
          </w:rPrChange>
        </w:rPr>
        <w:t>Fig</w:t>
      </w:r>
      <w:proofErr w:type="spellEnd"/>
      <w:r w:rsidRPr="00B66100">
        <w:rPr>
          <w:lang w:val="it-IT"/>
          <w:rPrChange w:id="278" w:author="Stefano Moro" w:date="2018-02-12T17:42:00Z">
            <w:rPr/>
          </w:rPrChange>
        </w:rPr>
        <w:t xml:space="preserve"> 2.4) Grafici a dispersione, istogrammi e correlazioni, in rosso curve di </w:t>
      </w:r>
      <w:proofErr w:type="spellStart"/>
      <w:r w:rsidRPr="00B66100">
        <w:rPr>
          <w:lang w:val="it-IT"/>
          <w:rPrChange w:id="279" w:author="Stefano Moro" w:date="2018-02-12T17:42:00Z">
            <w:rPr/>
          </w:rPrChange>
        </w:rPr>
        <w:t>rigressione</w:t>
      </w:r>
      <w:proofErr w:type="spellEnd"/>
      <w:r w:rsidRPr="00B66100">
        <w:rPr>
          <w:lang w:val="it-IT"/>
          <w:rPrChange w:id="280" w:author="Stefano Moro" w:date="2018-02-12T17:42:00Z">
            <w:rPr/>
          </w:rPrChange>
        </w:rPr>
        <w:t xml:space="preserve"> tra coppie di variabili</w:t>
      </w:r>
    </w:p>
    <w:p w:rsidR="00D41527" w:rsidRPr="00B66100" w:rsidRDefault="00BB16DC">
      <w:pPr>
        <w:pStyle w:val="Heading5"/>
        <w:rPr>
          <w:lang w:val="it-IT"/>
          <w:rPrChange w:id="281" w:author="Stefano Moro" w:date="2018-02-12T17:42:00Z">
            <w:rPr/>
          </w:rPrChange>
        </w:rPr>
      </w:pPr>
      <w:bookmarkStart w:id="282" w:name="analisi-delle-componenti-principali-acp-"/>
      <w:bookmarkEnd w:id="282"/>
      <w:r w:rsidRPr="00B66100">
        <w:rPr>
          <w:lang w:val="it-IT"/>
          <w:rPrChange w:id="283" w:author="Stefano Moro" w:date="2018-02-12T17:42:00Z">
            <w:rPr/>
          </w:rPrChange>
        </w:rPr>
        <w:t>Analisi delle componenti principali (ACP o PCA)</w:t>
      </w:r>
    </w:p>
    <w:p w:rsidR="00D41527" w:rsidRPr="00B66100" w:rsidRDefault="00BB16DC">
      <w:pPr>
        <w:pStyle w:val="SourceCode"/>
        <w:rPr>
          <w:lang w:val="it-IT"/>
          <w:rPrChange w:id="284" w:author="Stefano Moro" w:date="2018-02-12T17:42:00Z">
            <w:rPr/>
          </w:rPrChange>
        </w:rPr>
      </w:pPr>
      <w:r w:rsidRPr="00B66100">
        <w:rPr>
          <w:rStyle w:val="VerbatimChar"/>
          <w:lang w:val="it-IT"/>
          <w:rPrChange w:id="285" w:author="Stefano Moro" w:date="2018-02-12T17:42:00Z">
            <w:rPr>
              <w:rStyle w:val="VerbatimChar"/>
            </w:rPr>
          </w:rPrChange>
        </w:rPr>
        <w:t xml:space="preserve">## </w:t>
      </w:r>
      <w:proofErr w:type="spellStart"/>
      <w:r w:rsidRPr="00B66100">
        <w:rPr>
          <w:rStyle w:val="VerbatimChar"/>
          <w:lang w:val="it-IT"/>
          <w:rPrChange w:id="286" w:author="Stefano Moro" w:date="2018-02-12T17:42:00Z">
            <w:rPr>
              <w:rStyle w:val="VerbatimChar"/>
            </w:rPr>
          </w:rPrChange>
        </w:rPr>
        <w:t>Loading</w:t>
      </w:r>
      <w:proofErr w:type="spellEnd"/>
      <w:r w:rsidRPr="00B66100">
        <w:rPr>
          <w:rStyle w:val="VerbatimChar"/>
          <w:lang w:val="it-IT"/>
          <w:rPrChange w:id="287" w:author="Stefano Moro" w:date="2018-02-12T17:42:00Z">
            <w:rPr>
              <w:rStyle w:val="VerbatimChar"/>
            </w:rPr>
          </w:rPrChange>
        </w:rPr>
        <w:t xml:space="preserve"> </w:t>
      </w:r>
      <w:proofErr w:type="spellStart"/>
      <w:r w:rsidRPr="00B66100">
        <w:rPr>
          <w:rStyle w:val="VerbatimChar"/>
          <w:lang w:val="it-IT"/>
          <w:rPrChange w:id="288" w:author="Stefano Moro" w:date="2018-02-12T17:42:00Z">
            <w:rPr>
              <w:rStyle w:val="VerbatimChar"/>
            </w:rPr>
          </w:rPrChange>
        </w:rPr>
        <w:t>required</w:t>
      </w:r>
      <w:proofErr w:type="spellEnd"/>
      <w:r w:rsidRPr="00B66100">
        <w:rPr>
          <w:rStyle w:val="VerbatimChar"/>
          <w:lang w:val="it-IT"/>
          <w:rPrChange w:id="289" w:author="Stefano Moro" w:date="2018-02-12T17:42:00Z">
            <w:rPr>
              <w:rStyle w:val="VerbatimChar"/>
            </w:rPr>
          </w:rPrChange>
        </w:rPr>
        <w:t xml:space="preserve"> package: ade4</w:t>
      </w:r>
    </w:p>
    <w:p w:rsidR="00D41527" w:rsidRPr="00B66100" w:rsidRDefault="00BB16DC">
      <w:pPr>
        <w:pStyle w:val="FirstParagraph"/>
        <w:rPr>
          <w:lang w:val="it-IT"/>
          <w:rPrChange w:id="290" w:author="Stefano Moro" w:date="2018-02-12T17:42:00Z">
            <w:rPr/>
          </w:rPrChange>
        </w:rPr>
      </w:pPr>
      <w:r w:rsidRPr="00B66100">
        <w:rPr>
          <w:noProof/>
          <w:lang w:val="it-IT" w:eastAsia="it-IT"/>
        </w:rPr>
        <w:drawing>
          <wp:inline distT="0" distB="0" distL="0" distR="0" wp14:anchorId="4EA7A16D" wp14:editId="0FE8B50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291" w:author="Stefano Moro" w:date="2018-02-12T17:42:00Z">
            <w:rPr/>
          </w:rPrChange>
        </w:rPr>
        <w:t xml:space="preserve"> ###### </w:t>
      </w:r>
      <w:proofErr w:type="spellStart"/>
      <w:r w:rsidRPr="00B66100">
        <w:rPr>
          <w:lang w:val="it-IT"/>
          <w:rPrChange w:id="292" w:author="Stefano Moro" w:date="2018-02-12T17:42:00Z">
            <w:rPr/>
          </w:rPrChange>
        </w:rPr>
        <w:t>Fig</w:t>
      </w:r>
      <w:proofErr w:type="spellEnd"/>
      <w:r w:rsidRPr="00B66100">
        <w:rPr>
          <w:lang w:val="it-IT"/>
          <w:rPrChange w:id="293" w:author="Stefano Moro" w:date="2018-02-12T17:42:00Z">
            <w:rPr/>
          </w:rPrChange>
        </w:rPr>
        <w:t xml:space="preserve"> 2.5) </w:t>
      </w:r>
      <w:proofErr w:type="spellStart"/>
      <w:r w:rsidRPr="00B66100">
        <w:rPr>
          <w:lang w:val="it-IT"/>
          <w:rPrChange w:id="294" w:author="Stefano Moro" w:date="2018-02-12T17:42:00Z">
            <w:rPr/>
          </w:rPrChange>
        </w:rPr>
        <w:t>Biplot</w:t>
      </w:r>
      <w:proofErr w:type="spellEnd"/>
      <w:r w:rsidRPr="00B66100">
        <w:rPr>
          <w:lang w:val="it-IT"/>
          <w:rPrChange w:id="295" w:author="Stefano Moro" w:date="2018-02-12T17:42:00Z">
            <w:rPr/>
          </w:rPrChange>
        </w:rPr>
        <w:t xml:space="preserve"> </w:t>
      </w:r>
      <w:proofErr w:type="spellStart"/>
      <w:r w:rsidRPr="00B66100">
        <w:rPr>
          <w:lang w:val="it-IT"/>
          <w:rPrChange w:id="296" w:author="Stefano Moro" w:date="2018-02-12T17:42:00Z">
            <w:rPr/>
          </w:rPrChange>
        </w:rPr>
        <w:t>delll’analisi</w:t>
      </w:r>
      <w:proofErr w:type="spellEnd"/>
      <w:r w:rsidRPr="00B66100">
        <w:rPr>
          <w:lang w:val="it-IT"/>
          <w:rPrChange w:id="297" w:author="Stefano Moro" w:date="2018-02-12T17:42:00Z">
            <w:rPr/>
          </w:rPrChange>
        </w:rPr>
        <w:t xml:space="preserve"> in componenti principali basata sulla matrice di correlazione.</w:t>
      </w:r>
    </w:p>
    <w:p w:rsidR="00D41527" w:rsidRPr="00B66100" w:rsidRDefault="00BB16DC">
      <w:pPr>
        <w:pStyle w:val="SourceCode"/>
        <w:rPr>
          <w:lang w:val="it-IT"/>
          <w:rPrChange w:id="298" w:author="Stefano Moro" w:date="2018-02-12T17:42:00Z">
            <w:rPr/>
          </w:rPrChange>
        </w:rPr>
      </w:pPr>
      <w:r w:rsidRPr="00B66100">
        <w:rPr>
          <w:rStyle w:val="VerbatimChar"/>
          <w:lang w:val="it-IT"/>
          <w:rPrChange w:id="299" w:author="Stefano Moro" w:date="2018-02-12T17:42:00Z">
            <w:rPr>
              <w:rStyle w:val="VerbatimChar"/>
            </w:rPr>
          </w:rPrChange>
        </w:rPr>
        <w:lastRenderedPageBreak/>
        <w:t>##                CS1         CS2         CS3</w:t>
      </w:r>
      <w:r w:rsidRPr="00B66100">
        <w:rPr>
          <w:lang w:val="it-IT"/>
          <w:rPrChange w:id="300" w:author="Stefano Moro" w:date="2018-02-12T17:42:00Z">
            <w:rPr/>
          </w:rPrChange>
        </w:rPr>
        <w:br/>
      </w:r>
      <w:r w:rsidRPr="00B66100">
        <w:rPr>
          <w:rStyle w:val="VerbatimChar"/>
          <w:lang w:val="it-IT"/>
          <w:rPrChange w:id="301" w:author="Stefano Moro" w:date="2018-02-12T17:42:00Z">
            <w:rPr>
              <w:rStyle w:val="VerbatimChar"/>
            </w:rPr>
          </w:rPrChange>
        </w:rPr>
        <w:t>## media   -0.5148158  0.31181443  0.02609813</w:t>
      </w:r>
      <w:r w:rsidRPr="00B66100">
        <w:rPr>
          <w:lang w:val="it-IT"/>
          <w:rPrChange w:id="302" w:author="Stefano Moro" w:date="2018-02-12T17:42:00Z">
            <w:rPr/>
          </w:rPrChange>
        </w:rPr>
        <w:br/>
      </w:r>
      <w:r w:rsidRPr="00B66100">
        <w:rPr>
          <w:rStyle w:val="VerbatimChar"/>
          <w:lang w:val="it-IT"/>
          <w:rPrChange w:id="303" w:author="Stefano Moro" w:date="2018-02-12T17:42:00Z">
            <w:rPr>
              <w:rStyle w:val="VerbatimChar"/>
            </w:rPr>
          </w:rPrChange>
        </w:rPr>
        <w:t>## mediana -0.4812498  0.34765592 -0.10785132</w:t>
      </w:r>
      <w:r w:rsidRPr="00B66100">
        <w:rPr>
          <w:lang w:val="it-IT"/>
          <w:rPrChange w:id="304" w:author="Stefano Moro" w:date="2018-02-12T17:42:00Z">
            <w:rPr/>
          </w:rPrChange>
        </w:rPr>
        <w:br/>
      </w:r>
      <w:r w:rsidRPr="00B66100">
        <w:rPr>
          <w:rStyle w:val="VerbatimChar"/>
          <w:lang w:val="it-IT"/>
          <w:rPrChange w:id="305" w:author="Stefano Moro" w:date="2018-02-12T17:42:00Z">
            <w:rPr>
              <w:rStyle w:val="VerbatimChar"/>
            </w:rPr>
          </w:rPrChange>
        </w:rPr>
        <w:t xml:space="preserve">## </w:t>
      </w:r>
      <w:proofErr w:type="spellStart"/>
      <w:r w:rsidRPr="00B66100">
        <w:rPr>
          <w:rStyle w:val="VerbatimChar"/>
          <w:lang w:val="it-IT"/>
          <w:rPrChange w:id="306" w:author="Stefano Moro" w:date="2018-02-12T17:42:00Z">
            <w:rPr>
              <w:rStyle w:val="VerbatimChar"/>
            </w:rPr>
          </w:rPrChange>
        </w:rPr>
        <w:t>max</w:t>
      </w:r>
      <w:proofErr w:type="spellEnd"/>
      <w:r w:rsidRPr="00B66100">
        <w:rPr>
          <w:rStyle w:val="VerbatimChar"/>
          <w:lang w:val="it-IT"/>
          <w:rPrChange w:id="307" w:author="Stefano Moro" w:date="2018-02-12T17:42:00Z">
            <w:rPr>
              <w:rStyle w:val="VerbatimChar"/>
            </w:rPr>
          </w:rPrChange>
        </w:rPr>
        <w:t xml:space="preserve">     -0.4683100  0.18372295  0.37203784</w:t>
      </w:r>
      <w:r w:rsidRPr="00B66100">
        <w:rPr>
          <w:lang w:val="it-IT"/>
          <w:rPrChange w:id="308" w:author="Stefano Moro" w:date="2018-02-12T17:42:00Z">
            <w:rPr/>
          </w:rPrChange>
        </w:rPr>
        <w:br/>
      </w:r>
      <w:r w:rsidRPr="00B66100">
        <w:rPr>
          <w:rStyle w:val="VerbatimChar"/>
          <w:lang w:val="it-IT"/>
          <w:rPrChange w:id="309" w:author="Stefano Moro" w:date="2018-02-12T17:42:00Z">
            <w:rPr>
              <w:rStyle w:val="VerbatimChar"/>
            </w:rPr>
          </w:rPrChange>
        </w:rPr>
        <w:t xml:space="preserve">## </w:t>
      </w:r>
      <w:proofErr w:type="spellStart"/>
      <w:r w:rsidRPr="00B66100">
        <w:rPr>
          <w:rStyle w:val="VerbatimChar"/>
          <w:lang w:val="it-IT"/>
          <w:rPrChange w:id="310" w:author="Stefano Moro" w:date="2018-02-12T17:42:00Z">
            <w:rPr>
              <w:rStyle w:val="VerbatimChar"/>
            </w:rPr>
          </w:rPrChange>
        </w:rPr>
        <w:t>tmp</w:t>
      </w:r>
      <w:proofErr w:type="spellEnd"/>
      <w:r w:rsidRPr="00B66100">
        <w:rPr>
          <w:rStyle w:val="VerbatimChar"/>
          <w:lang w:val="it-IT"/>
          <w:rPrChange w:id="311" w:author="Stefano Moro" w:date="2018-02-12T17:42:00Z">
            <w:rPr>
              <w:rStyle w:val="VerbatimChar"/>
            </w:rPr>
          </w:rPrChange>
        </w:rPr>
        <w:t xml:space="preserve">     -0.3058405 -0.42397086 -0.17915070</w:t>
      </w:r>
      <w:r w:rsidRPr="00B66100">
        <w:rPr>
          <w:lang w:val="it-IT"/>
          <w:rPrChange w:id="312" w:author="Stefano Moro" w:date="2018-02-12T17:42:00Z">
            <w:rPr/>
          </w:rPrChange>
        </w:rPr>
        <w:br/>
      </w:r>
      <w:r w:rsidRPr="00B66100">
        <w:rPr>
          <w:rStyle w:val="VerbatimChar"/>
          <w:lang w:val="it-IT"/>
          <w:rPrChange w:id="313" w:author="Stefano Moro" w:date="2018-02-12T17:42:00Z">
            <w:rPr>
              <w:rStyle w:val="VerbatimChar"/>
            </w:rPr>
          </w:rPrChange>
        </w:rPr>
        <w:t xml:space="preserve">## </w:t>
      </w:r>
      <w:proofErr w:type="spellStart"/>
      <w:r w:rsidRPr="00B66100">
        <w:rPr>
          <w:rStyle w:val="VerbatimChar"/>
          <w:lang w:val="it-IT"/>
          <w:rPrChange w:id="314" w:author="Stefano Moro" w:date="2018-02-12T17:42:00Z">
            <w:rPr>
              <w:rStyle w:val="VerbatimChar"/>
            </w:rPr>
          </w:rPrChange>
        </w:rPr>
        <w:t>umr</w:t>
      </w:r>
      <w:proofErr w:type="spellEnd"/>
      <w:r w:rsidRPr="00B66100">
        <w:rPr>
          <w:rStyle w:val="VerbatimChar"/>
          <w:lang w:val="it-IT"/>
          <w:rPrChange w:id="315" w:author="Stefano Moro" w:date="2018-02-12T17:42:00Z">
            <w:rPr>
              <w:rStyle w:val="VerbatimChar"/>
            </w:rPr>
          </w:rPrChange>
        </w:rPr>
        <w:t xml:space="preserve">      0.2086416  0.51464826 -0.29406707</w:t>
      </w:r>
      <w:r w:rsidRPr="00B66100">
        <w:rPr>
          <w:lang w:val="it-IT"/>
          <w:rPrChange w:id="316" w:author="Stefano Moro" w:date="2018-02-12T17:42:00Z">
            <w:rPr/>
          </w:rPrChange>
        </w:rPr>
        <w:br/>
      </w:r>
      <w:r w:rsidRPr="00B66100">
        <w:rPr>
          <w:rStyle w:val="VerbatimChar"/>
          <w:lang w:val="it-IT"/>
          <w:rPrChange w:id="317" w:author="Stefano Moro" w:date="2018-02-12T17:42:00Z">
            <w:rPr>
              <w:rStyle w:val="VerbatimChar"/>
            </w:rPr>
          </w:rPrChange>
        </w:rPr>
        <w:t xml:space="preserve">## </w:t>
      </w:r>
      <w:proofErr w:type="spellStart"/>
      <w:r w:rsidRPr="00B66100">
        <w:rPr>
          <w:rStyle w:val="VerbatimChar"/>
          <w:lang w:val="it-IT"/>
          <w:rPrChange w:id="318" w:author="Stefano Moro" w:date="2018-02-12T17:42:00Z">
            <w:rPr>
              <w:rStyle w:val="VerbatimChar"/>
            </w:rPr>
          </w:rPrChange>
        </w:rPr>
        <w:t>pgg</w:t>
      </w:r>
      <w:proofErr w:type="spellEnd"/>
      <w:r w:rsidRPr="00B66100">
        <w:rPr>
          <w:rStyle w:val="VerbatimChar"/>
          <w:lang w:val="it-IT"/>
          <w:rPrChange w:id="319" w:author="Stefano Moro" w:date="2018-02-12T17:42:00Z">
            <w:rPr>
              <w:rStyle w:val="VerbatimChar"/>
            </w:rPr>
          </w:rPrChange>
        </w:rPr>
        <w:t xml:space="preserve">      0.2067228  0.12934962 -0.03608484</w:t>
      </w:r>
      <w:r w:rsidRPr="00B66100">
        <w:rPr>
          <w:lang w:val="it-IT"/>
          <w:rPrChange w:id="320" w:author="Stefano Moro" w:date="2018-02-12T17:42:00Z">
            <w:rPr/>
          </w:rPrChange>
        </w:rPr>
        <w:br/>
      </w:r>
      <w:r w:rsidRPr="00B66100">
        <w:rPr>
          <w:rStyle w:val="VerbatimChar"/>
          <w:lang w:val="it-IT"/>
          <w:rPrChange w:id="321" w:author="Stefano Moro" w:date="2018-02-12T17:42:00Z">
            <w:rPr>
              <w:rStyle w:val="VerbatimChar"/>
            </w:rPr>
          </w:rPrChange>
        </w:rPr>
        <w:t xml:space="preserve">## </w:t>
      </w:r>
      <w:proofErr w:type="spellStart"/>
      <w:r w:rsidRPr="00B66100">
        <w:rPr>
          <w:rStyle w:val="VerbatimChar"/>
          <w:lang w:val="it-IT"/>
          <w:rPrChange w:id="322" w:author="Stefano Moro" w:date="2018-02-12T17:42:00Z">
            <w:rPr>
              <w:rStyle w:val="VerbatimChar"/>
            </w:rPr>
          </w:rPrChange>
        </w:rPr>
        <w:t>rdz</w:t>
      </w:r>
      <w:proofErr w:type="spellEnd"/>
      <w:r w:rsidRPr="00B66100">
        <w:rPr>
          <w:rStyle w:val="VerbatimChar"/>
          <w:lang w:val="it-IT"/>
          <w:rPrChange w:id="323" w:author="Stefano Moro" w:date="2018-02-12T17:42:00Z">
            <w:rPr>
              <w:rStyle w:val="VerbatimChar"/>
            </w:rPr>
          </w:rPrChange>
        </w:rPr>
        <w:t xml:space="preserve">     -0.2474513 -0.44087121  0.01414590</w:t>
      </w:r>
      <w:r w:rsidRPr="00B66100">
        <w:rPr>
          <w:lang w:val="it-IT"/>
          <w:rPrChange w:id="324" w:author="Stefano Moro" w:date="2018-02-12T17:42:00Z">
            <w:rPr/>
          </w:rPrChange>
        </w:rPr>
        <w:br/>
      </w:r>
      <w:r w:rsidRPr="00B66100">
        <w:rPr>
          <w:rStyle w:val="VerbatimChar"/>
          <w:lang w:val="it-IT"/>
          <w:rPrChange w:id="325" w:author="Stefano Moro" w:date="2018-02-12T17:42:00Z">
            <w:rPr>
              <w:rStyle w:val="VerbatimChar"/>
            </w:rPr>
          </w:rPrChange>
        </w:rPr>
        <w:t xml:space="preserve">## </w:t>
      </w:r>
      <w:proofErr w:type="spellStart"/>
      <w:r w:rsidRPr="00B66100">
        <w:rPr>
          <w:rStyle w:val="VerbatimChar"/>
          <w:lang w:val="it-IT"/>
          <w:rPrChange w:id="326" w:author="Stefano Moro" w:date="2018-02-12T17:42:00Z">
            <w:rPr>
              <w:rStyle w:val="VerbatimChar"/>
            </w:rPr>
          </w:rPrChange>
        </w:rPr>
        <w:t>prs</w:t>
      </w:r>
      <w:proofErr w:type="spellEnd"/>
      <w:r w:rsidRPr="00B66100">
        <w:rPr>
          <w:rStyle w:val="VerbatimChar"/>
          <w:lang w:val="it-IT"/>
          <w:rPrChange w:id="327" w:author="Stefano Moro" w:date="2018-02-12T17:42:00Z">
            <w:rPr>
              <w:rStyle w:val="VerbatimChar"/>
            </w:rPr>
          </w:rPrChange>
        </w:rPr>
        <w:t xml:space="preserve">     -0.1624832 -0.29843062 -0.31322712</w:t>
      </w:r>
      <w:r w:rsidRPr="00B66100">
        <w:rPr>
          <w:lang w:val="it-IT"/>
          <w:rPrChange w:id="328" w:author="Stefano Moro" w:date="2018-02-12T17:42:00Z">
            <w:rPr/>
          </w:rPrChange>
        </w:rPr>
        <w:br/>
      </w:r>
      <w:r w:rsidRPr="00B66100">
        <w:rPr>
          <w:rStyle w:val="VerbatimChar"/>
          <w:lang w:val="it-IT"/>
          <w:rPrChange w:id="329" w:author="Stefano Moro" w:date="2018-02-12T17:42:00Z">
            <w:rPr>
              <w:rStyle w:val="VerbatimChar"/>
            </w:rPr>
          </w:rPrChange>
        </w:rPr>
        <w:t xml:space="preserve">## </w:t>
      </w:r>
      <w:proofErr w:type="spellStart"/>
      <w:r w:rsidRPr="00B66100">
        <w:rPr>
          <w:rStyle w:val="VerbatimChar"/>
          <w:lang w:val="it-IT"/>
          <w:rPrChange w:id="330" w:author="Stefano Moro" w:date="2018-02-12T17:42:00Z">
            <w:rPr>
              <w:rStyle w:val="VerbatimChar"/>
            </w:rPr>
          </w:rPrChange>
        </w:rPr>
        <w:t>vv</w:t>
      </w:r>
      <w:proofErr w:type="spellEnd"/>
      <w:r w:rsidRPr="00B66100">
        <w:rPr>
          <w:rStyle w:val="VerbatimChar"/>
          <w:lang w:val="it-IT"/>
          <w:rPrChange w:id="331" w:author="Stefano Moro" w:date="2018-02-12T17:42:00Z">
            <w:rPr>
              <w:rStyle w:val="VerbatimChar"/>
            </w:rPr>
          </w:rPrChange>
        </w:rPr>
        <w:t xml:space="preserve">       0.1288881 -0.05813173  0.79441234</w:t>
      </w:r>
    </w:p>
    <w:p w:rsidR="00D41527" w:rsidRPr="00B66100" w:rsidRDefault="00BB16DC">
      <w:pPr>
        <w:pStyle w:val="Heading6"/>
        <w:rPr>
          <w:lang w:val="it-IT"/>
          <w:rPrChange w:id="332" w:author="Stefano Moro" w:date="2018-02-12T17:42:00Z">
            <w:rPr/>
          </w:rPrChange>
        </w:rPr>
      </w:pPr>
      <w:bookmarkStart w:id="333" w:name="tabella-1-punteggi-delle-variabili-sui-t"/>
      <w:bookmarkEnd w:id="333"/>
      <w:r w:rsidRPr="00B66100">
        <w:rPr>
          <w:lang w:val="it-IT"/>
          <w:rPrChange w:id="334" w:author="Stefano Moro" w:date="2018-02-12T17:42:00Z">
            <w:rPr/>
          </w:rPrChange>
        </w:rPr>
        <w:t>Tabella 1) Punteggi delle variabili sui tre assi principali</w:t>
      </w:r>
    </w:p>
    <w:p w:rsidR="00D41527" w:rsidRPr="00B66100" w:rsidRDefault="00BB16DC">
      <w:pPr>
        <w:pStyle w:val="FirstParagraph"/>
        <w:rPr>
          <w:lang w:val="it-IT"/>
          <w:rPrChange w:id="335" w:author="Stefano Moro" w:date="2018-02-12T17:42:00Z">
            <w:rPr/>
          </w:rPrChange>
        </w:rPr>
      </w:pPr>
      <w:r w:rsidRPr="00B66100">
        <w:rPr>
          <w:lang w:val="it-IT"/>
          <w:rPrChange w:id="336" w:author="Stefano Moro" w:date="2018-02-12T17:42:00Z">
            <w:rPr/>
          </w:rPrChange>
        </w:rPr>
        <w:t xml:space="preserve">Attraverso l’analisi delle componenti principali(ACP o </w:t>
      </w:r>
      <w:proofErr w:type="spellStart"/>
      <w:r w:rsidRPr="00B66100">
        <w:rPr>
          <w:lang w:val="it-IT"/>
          <w:rPrChange w:id="337" w:author="Stefano Moro" w:date="2018-02-12T17:42:00Z">
            <w:rPr/>
          </w:rPrChange>
        </w:rPr>
        <w:t>PCA,Principal</w:t>
      </w:r>
      <w:proofErr w:type="spellEnd"/>
      <w:r w:rsidRPr="00B66100">
        <w:rPr>
          <w:lang w:val="it-IT"/>
          <w:rPrChange w:id="338" w:author="Stefano Moro" w:date="2018-02-12T17:42:00Z">
            <w:rPr/>
          </w:rPrChange>
        </w:rPr>
        <w:t xml:space="preserve"> component </w:t>
      </w:r>
      <w:proofErr w:type="spellStart"/>
      <w:r w:rsidRPr="00B66100">
        <w:rPr>
          <w:lang w:val="it-IT"/>
          <w:rPrChange w:id="339" w:author="Stefano Moro" w:date="2018-02-12T17:42:00Z">
            <w:rPr/>
          </w:rPrChange>
        </w:rPr>
        <w:t>analysis</w:t>
      </w:r>
      <w:proofErr w:type="spellEnd"/>
      <w:r w:rsidRPr="00B66100">
        <w:rPr>
          <w:lang w:val="it-IT"/>
          <w:rPrChange w:id="340" w:author="Stefano Moro" w:date="2018-02-12T17:42:00Z">
            <w:rPr/>
          </w:rPrChange>
        </w:rPr>
        <w:t xml:space="preserve">) è stato possibile rappresentare l’insieme dei dati in uno spazio di dimensione ridotta, definendo le direzioni di massima informazione. L’analisi in componenti principali (PCA) ha come scopo primario la riduzione di un numero più o meno elevato di variabili (rappresentanti le caratteristiche del fenomeno analizzato) in alcune variabili latenti, dette componenti principali. Queste identificano i pattern di variabilità rilevanti nell’insieme dei dati disponibili. Solitamente, infatti, si ha a che fare con insiemi di dati altamente multivariati; per poter rappresentare graficamente questi dati conservando il massimo dell’informazione si rende necessario riportare le variabili in uno spazio di 2 o 3 dimensioni, in questo caso sono stati scelti 3 assi. Nell’analisi in componenti principali si è preferito tenere in considerazione le sole variabili quantitative, per poter visualizzare in maniera chiara la distribuzione dell’informazione presente nel </w:t>
      </w:r>
      <w:proofErr w:type="spellStart"/>
      <w:r w:rsidRPr="00B66100">
        <w:rPr>
          <w:lang w:val="it-IT"/>
          <w:rPrChange w:id="341" w:author="Stefano Moro" w:date="2018-02-12T17:42:00Z">
            <w:rPr/>
          </w:rPrChange>
        </w:rPr>
        <w:t>dataset</w:t>
      </w:r>
      <w:proofErr w:type="spellEnd"/>
      <w:r w:rsidRPr="00B66100">
        <w:rPr>
          <w:lang w:val="it-IT"/>
          <w:rPrChange w:id="342" w:author="Stefano Moro" w:date="2018-02-12T17:42:00Z">
            <w:rPr/>
          </w:rPrChange>
        </w:rPr>
        <w:t xml:space="preserve">. Dall’ osservazione del </w:t>
      </w:r>
      <w:proofErr w:type="spellStart"/>
      <w:r w:rsidRPr="00B66100">
        <w:rPr>
          <w:lang w:val="it-IT"/>
          <w:rPrChange w:id="343" w:author="Stefano Moro" w:date="2018-02-12T17:42:00Z">
            <w:rPr/>
          </w:rPrChange>
        </w:rPr>
        <w:t>biplot</w:t>
      </w:r>
      <w:proofErr w:type="spellEnd"/>
      <w:r w:rsidRPr="00B66100">
        <w:rPr>
          <w:lang w:val="it-IT"/>
          <w:rPrChange w:id="344" w:author="Stefano Moro" w:date="2018-02-12T17:42:00Z">
            <w:rPr/>
          </w:rPrChange>
        </w:rPr>
        <w:t xml:space="preserve"> (</w:t>
      </w:r>
      <w:proofErr w:type="spellStart"/>
      <w:r w:rsidRPr="00B66100">
        <w:rPr>
          <w:lang w:val="it-IT"/>
          <w:rPrChange w:id="345" w:author="Stefano Moro" w:date="2018-02-12T17:42:00Z">
            <w:rPr/>
          </w:rPrChange>
        </w:rPr>
        <w:t>Fig</w:t>
      </w:r>
      <w:proofErr w:type="spellEnd"/>
      <w:r w:rsidRPr="00B66100">
        <w:rPr>
          <w:lang w:val="it-IT"/>
          <w:rPrChange w:id="346" w:author="Stefano Moro" w:date="2018-02-12T17:42:00Z">
            <w:rPr/>
          </w:rPrChange>
        </w:rPr>
        <w:t xml:space="preserve"> 2.5) e la lettura dei punteggi (Tabella 1) è stato possibile individuare il contributo di ciascuna variabile agli assi. Attraverso la somma cumulata degli </w:t>
      </w:r>
      <w:proofErr w:type="spellStart"/>
      <w:r w:rsidRPr="00B66100">
        <w:rPr>
          <w:lang w:val="it-IT"/>
          <w:rPrChange w:id="347" w:author="Stefano Moro" w:date="2018-02-12T17:42:00Z">
            <w:rPr/>
          </w:rPrChange>
        </w:rPr>
        <w:t>autovalori</w:t>
      </w:r>
      <w:proofErr w:type="spellEnd"/>
      <w:r w:rsidRPr="00B66100">
        <w:rPr>
          <w:lang w:val="it-IT"/>
          <w:rPrChange w:id="348" w:author="Stefano Moro" w:date="2018-02-12T17:42:00Z">
            <w:rPr/>
          </w:rPrChange>
        </w:rPr>
        <w:t xml:space="preserve">, è stato possibile calcolare la percentuale di informazione spiegata dalle </w:t>
      </w:r>
      <w:proofErr w:type="spellStart"/>
      <w:r w:rsidRPr="00B66100">
        <w:rPr>
          <w:lang w:val="it-IT"/>
          <w:rPrChange w:id="349" w:author="Stefano Moro" w:date="2018-02-12T17:42:00Z">
            <w:rPr/>
          </w:rPrChange>
        </w:rPr>
        <w:t>componenti.Le</w:t>
      </w:r>
      <w:proofErr w:type="spellEnd"/>
      <w:r w:rsidRPr="00B66100">
        <w:rPr>
          <w:lang w:val="it-IT"/>
          <w:rPrChange w:id="350" w:author="Stefano Moro" w:date="2018-02-12T17:42:00Z">
            <w:rPr/>
          </w:rPrChange>
        </w:rPr>
        <w:t xml:space="preserve"> 3 componenti principali spiegano il 71% dell’ informazione presente nel </w:t>
      </w:r>
      <w:proofErr w:type="spellStart"/>
      <w:r w:rsidRPr="00B66100">
        <w:rPr>
          <w:lang w:val="it-IT"/>
          <w:rPrChange w:id="351" w:author="Stefano Moro" w:date="2018-02-12T17:42:00Z">
            <w:rPr/>
          </w:rPrChange>
        </w:rPr>
        <w:t>dataset</w:t>
      </w:r>
      <w:proofErr w:type="spellEnd"/>
      <w:r w:rsidRPr="00B66100">
        <w:rPr>
          <w:lang w:val="it-IT"/>
          <w:rPrChange w:id="352" w:author="Stefano Moro" w:date="2018-02-12T17:42:00Z">
            <w:rPr/>
          </w:rPrChange>
        </w:rPr>
        <w:t xml:space="preserve">; sono stati poi caratterizzati gli assi ( </w:t>
      </w:r>
      <w:proofErr w:type="spellStart"/>
      <w:r w:rsidRPr="00B66100">
        <w:rPr>
          <w:lang w:val="it-IT"/>
          <w:rPrChange w:id="353" w:author="Stefano Moro" w:date="2018-02-12T17:42:00Z">
            <w:rPr/>
          </w:rPrChange>
        </w:rPr>
        <w:t>Fig</w:t>
      </w:r>
      <w:proofErr w:type="spellEnd"/>
      <w:r w:rsidRPr="00B66100">
        <w:rPr>
          <w:lang w:val="it-IT"/>
          <w:rPrChange w:id="354" w:author="Stefano Moro" w:date="2018-02-12T17:42:00Z">
            <w:rPr/>
          </w:rPrChange>
        </w:rPr>
        <w:t xml:space="preserve"> 2.6-2.7-2.8).Grazie al </w:t>
      </w:r>
      <w:proofErr w:type="spellStart"/>
      <w:r w:rsidRPr="00B66100">
        <w:rPr>
          <w:lang w:val="it-IT"/>
          <w:rPrChange w:id="355" w:author="Stefano Moro" w:date="2018-02-12T17:42:00Z">
            <w:rPr/>
          </w:rPrChange>
        </w:rPr>
        <w:t>biplot</w:t>
      </w:r>
      <w:proofErr w:type="spellEnd"/>
      <w:r w:rsidRPr="00B66100">
        <w:rPr>
          <w:lang w:val="it-IT"/>
          <w:rPrChange w:id="356" w:author="Stefano Moro" w:date="2018-02-12T17:42:00Z">
            <w:rPr/>
          </w:rPrChange>
        </w:rPr>
        <w:t xml:space="preserve"> ed ai punteggi comprendiamo quali variabili danno maggior contributo agli assi: le concentrazioni di Pm10 (massime, medie e mediane) per il primo asse, le variabili ambientali temperatura, pressione e radiazione solare con correlazione negativa rispetto all’umidità, per il secondo asse (la pioggia sembra essere al </w:t>
      </w:r>
      <w:proofErr w:type="spellStart"/>
      <w:r w:rsidRPr="00B66100">
        <w:rPr>
          <w:lang w:val="it-IT"/>
          <w:rPrChange w:id="357" w:author="Stefano Moro" w:date="2018-02-12T17:42:00Z">
            <w:rPr/>
          </w:rPrChange>
        </w:rPr>
        <w:t>litime</w:t>
      </w:r>
      <w:proofErr w:type="spellEnd"/>
      <w:r w:rsidRPr="00B66100">
        <w:rPr>
          <w:lang w:val="it-IT"/>
          <w:rPrChange w:id="358" w:author="Stefano Moro" w:date="2018-02-12T17:42:00Z">
            <w:rPr/>
          </w:rPrChange>
        </w:rPr>
        <w:t xml:space="preserve"> con un punteggio abbastanza basso) la velocità del vento per il terzo asse.</w:t>
      </w:r>
    </w:p>
    <w:p w:rsidR="00D41527" w:rsidRPr="00B66100" w:rsidRDefault="00BB16DC">
      <w:pPr>
        <w:pStyle w:val="Corpodeltesto"/>
        <w:rPr>
          <w:lang w:val="it-IT"/>
          <w:rPrChange w:id="359" w:author="Stefano Moro" w:date="2018-02-12T17:42:00Z">
            <w:rPr/>
          </w:rPrChange>
        </w:rPr>
      </w:pPr>
      <w:r w:rsidRPr="00B66100">
        <w:rPr>
          <w:noProof/>
          <w:lang w:val="it-IT" w:eastAsia="it-IT"/>
        </w:rPr>
        <w:lastRenderedPageBreak/>
        <w:drawing>
          <wp:inline distT="0" distB="0" distL="0" distR="0" wp14:anchorId="6D76A77C" wp14:editId="7C04323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360" w:author="Stefano Moro" w:date="2018-02-12T17:42:00Z">
            <w:rPr/>
          </w:rPrChange>
        </w:rPr>
        <w:t xml:space="preserve"> ###### </w:t>
      </w:r>
      <w:proofErr w:type="spellStart"/>
      <w:r w:rsidRPr="00B66100">
        <w:rPr>
          <w:lang w:val="it-IT"/>
          <w:rPrChange w:id="361" w:author="Stefano Moro" w:date="2018-02-12T17:42:00Z">
            <w:rPr/>
          </w:rPrChange>
        </w:rPr>
        <w:t>Fig</w:t>
      </w:r>
      <w:proofErr w:type="spellEnd"/>
      <w:r w:rsidRPr="00B66100">
        <w:rPr>
          <w:lang w:val="it-IT"/>
          <w:rPrChange w:id="362" w:author="Stefano Moro" w:date="2018-02-12T17:42:00Z">
            <w:rPr/>
          </w:rPrChange>
        </w:rPr>
        <w:t xml:space="preserve"> 2.6)Cerchio di correlazione primo e secondo asse principali </w:t>
      </w:r>
      <w:r w:rsidRPr="00B66100">
        <w:rPr>
          <w:noProof/>
          <w:lang w:val="it-IT" w:eastAsia="it-IT"/>
        </w:rPr>
        <w:drawing>
          <wp:inline distT="0" distB="0" distL="0" distR="0" wp14:anchorId="4808211B" wp14:editId="7AEAE5A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363" w:author="Stefano Moro" w:date="2018-02-12T17:42:00Z">
            <w:rPr/>
          </w:rPrChange>
        </w:rPr>
        <w:t xml:space="preserve"> ###### </w:t>
      </w:r>
      <w:proofErr w:type="spellStart"/>
      <w:r w:rsidRPr="00B66100">
        <w:rPr>
          <w:lang w:val="it-IT"/>
          <w:rPrChange w:id="364" w:author="Stefano Moro" w:date="2018-02-12T17:42:00Z">
            <w:rPr/>
          </w:rPrChange>
        </w:rPr>
        <w:t>Fig</w:t>
      </w:r>
      <w:proofErr w:type="spellEnd"/>
      <w:r w:rsidRPr="00B66100">
        <w:rPr>
          <w:lang w:val="it-IT"/>
          <w:rPrChange w:id="365" w:author="Stefano Moro" w:date="2018-02-12T17:42:00Z">
            <w:rPr/>
          </w:rPrChange>
        </w:rPr>
        <w:t xml:space="preserve"> 2.7) Cerchio di correlazione primo e terzo asse principali</w:t>
      </w:r>
    </w:p>
    <w:p w:rsidR="00D41527" w:rsidRPr="00B66100" w:rsidRDefault="00BB16DC">
      <w:pPr>
        <w:pStyle w:val="Corpodeltesto"/>
        <w:rPr>
          <w:lang w:val="it-IT"/>
          <w:rPrChange w:id="366" w:author="Stefano Moro" w:date="2018-02-12T17:42:00Z">
            <w:rPr/>
          </w:rPrChange>
        </w:rPr>
      </w:pPr>
      <w:r w:rsidRPr="00B66100">
        <w:rPr>
          <w:noProof/>
          <w:lang w:val="it-IT" w:eastAsia="it-IT"/>
        </w:rPr>
        <w:lastRenderedPageBreak/>
        <w:drawing>
          <wp:inline distT="0" distB="0" distL="0" distR="0" wp14:anchorId="2078C6CE" wp14:editId="546F9AF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367" w:author="Stefano Moro" w:date="2018-02-12T17:42:00Z">
            <w:rPr/>
          </w:rPrChange>
        </w:rPr>
        <w:t xml:space="preserve"> ###### </w:t>
      </w:r>
      <w:proofErr w:type="spellStart"/>
      <w:r w:rsidRPr="00B66100">
        <w:rPr>
          <w:lang w:val="it-IT"/>
          <w:rPrChange w:id="368" w:author="Stefano Moro" w:date="2018-02-12T17:42:00Z">
            <w:rPr/>
          </w:rPrChange>
        </w:rPr>
        <w:t>Fig</w:t>
      </w:r>
      <w:proofErr w:type="spellEnd"/>
      <w:r w:rsidRPr="00B66100">
        <w:rPr>
          <w:lang w:val="it-IT"/>
          <w:rPrChange w:id="369" w:author="Stefano Moro" w:date="2018-02-12T17:42:00Z">
            <w:rPr/>
          </w:rPrChange>
        </w:rPr>
        <w:t xml:space="preserve"> 2.8) Cerchio di correlazione secondo e terzo asse principali</w:t>
      </w:r>
    </w:p>
    <w:p w:rsidR="00D41527" w:rsidRPr="00B66100" w:rsidRDefault="00BB16DC">
      <w:pPr>
        <w:pStyle w:val="Heading5"/>
        <w:rPr>
          <w:lang w:val="it-IT"/>
          <w:rPrChange w:id="370" w:author="Stefano Moro" w:date="2018-02-12T17:42:00Z">
            <w:rPr/>
          </w:rPrChange>
        </w:rPr>
      </w:pPr>
      <w:bookmarkStart w:id="371" w:name="cerichi-di-correlazione-tra-gli-assi-e-l"/>
      <w:bookmarkEnd w:id="371"/>
      <w:proofErr w:type="spellStart"/>
      <w:r w:rsidRPr="00B66100">
        <w:rPr>
          <w:lang w:val="it-IT"/>
          <w:rPrChange w:id="372" w:author="Stefano Moro" w:date="2018-02-12T17:42:00Z">
            <w:rPr/>
          </w:rPrChange>
        </w:rPr>
        <w:t>Cerichi</w:t>
      </w:r>
      <w:proofErr w:type="spellEnd"/>
      <w:r w:rsidRPr="00B66100">
        <w:rPr>
          <w:lang w:val="it-IT"/>
          <w:rPrChange w:id="373" w:author="Stefano Moro" w:date="2018-02-12T17:42:00Z">
            <w:rPr/>
          </w:rPrChange>
        </w:rPr>
        <w:t xml:space="preserve"> di correlazione tra gli assi e le variabili qualitative</w:t>
      </w:r>
    </w:p>
    <w:p w:rsidR="00D41527" w:rsidRPr="00B66100" w:rsidRDefault="00BB16DC">
      <w:pPr>
        <w:pStyle w:val="FirstParagraph"/>
        <w:rPr>
          <w:lang w:val="it-IT"/>
          <w:rPrChange w:id="374" w:author="Stefano Moro" w:date="2018-02-12T17:42:00Z">
            <w:rPr/>
          </w:rPrChange>
        </w:rPr>
      </w:pPr>
      <w:r w:rsidRPr="00B66100">
        <w:rPr>
          <w:lang w:val="it-IT"/>
          <w:rPrChange w:id="375" w:author="Stefano Moro" w:date="2018-02-12T17:42:00Z">
            <w:rPr/>
          </w:rPrChange>
        </w:rPr>
        <w:t>Per comprendere se le variabili qualitative omesse dalla PCA avessero qualche tipo di influenza sulle componenti principali e nella caratterizzazione degli assi sono stati disegnati dei cerchi di correlazione tra variabili qualitative (Stagione e Direzione del vento) e le componenti principali. Nei cerchi di correlazione (</w:t>
      </w:r>
      <w:proofErr w:type="spellStart"/>
      <w:r w:rsidRPr="00B66100">
        <w:rPr>
          <w:lang w:val="it-IT"/>
          <w:rPrChange w:id="376" w:author="Stefano Moro" w:date="2018-02-12T17:42:00Z">
            <w:rPr/>
          </w:rPrChange>
        </w:rPr>
        <w:t>Fig</w:t>
      </w:r>
      <w:proofErr w:type="spellEnd"/>
      <w:r w:rsidRPr="00B66100">
        <w:rPr>
          <w:lang w:val="it-IT"/>
          <w:rPrChange w:id="377" w:author="Stefano Moro" w:date="2018-02-12T17:42:00Z">
            <w:rPr/>
          </w:rPrChange>
        </w:rPr>
        <w:t xml:space="preserve"> 2.10- 2.11-2.12) relativi alle stagioni, le ellissi si dispongono trasversalmente e si nota una maggiore variazione sulla direzione della seconda componente rispetto alla prima. Questo significa che c’è una certa variazione dei fattori ambientali durante l’anno: temperatura , radiazione solare e pressione elevate in estate e invece umidità e precipitazioni elevate in inverno. In termini di concentrazione di pm10 c’è una variazione ma sembrerebbe essere inferiore rispetto a quelle delle variabili ambientali. Tuttavia, l’asse maggiore delle ellissi per autunno e inverno è lungo la direzione della prima componente il che indica che in quei mesi c’è una maggiore </w:t>
      </w:r>
      <w:proofErr w:type="spellStart"/>
      <w:r w:rsidRPr="00B66100">
        <w:rPr>
          <w:lang w:val="it-IT"/>
          <w:rPrChange w:id="378" w:author="Stefano Moro" w:date="2018-02-12T17:42:00Z">
            <w:rPr/>
          </w:rPrChange>
        </w:rPr>
        <w:t>varibilità</w:t>
      </w:r>
      <w:proofErr w:type="spellEnd"/>
      <w:r w:rsidRPr="00B66100">
        <w:rPr>
          <w:lang w:val="it-IT"/>
          <w:rPrChange w:id="379" w:author="Stefano Moro" w:date="2018-02-12T17:42:00Z">
            <w:rPr/>
          </w:rPrChange>
        </w:rPr>
        <w:t xml:space="preserve"> ma in termini di media stagionale sono identici. La primavera è praticamente un cerchio il cui centro combacia con il centro del piano fattoriale indicando che le condizioni corrispondono alla media del sistema. Se ne deduce che il fattore stagionale in termini di concentrazione di pm10 e fattori ambientali è piuttosto evidente.</w:t>
      </w:r>
    </w:p>
    <w:p w:rsidR="00D41527" w:rsidRPr="00B66100" w:rsidRDefault="00BB16DC">
      <w:pPr>
        <w:pStyle w:val="Corpodeltesto"/>
        <w:rPr>
          <w:lang w:val="it-IT"/>
          <w:rPrChange w:id="380" w:author="Stefano Moro" w:date="2018-02-12T17:42:00Z">
            <w:rPr/>
          </w:rPrChange>
        </w:rPr>
      </w:pPr>
      <w:r w:rsidRPr="00B66100">
        <w:rPr>
          <w:noProof/>
          <w:lang w:val="it-IT" w:eastAsia="it-IT"/>
        </w:rPr>
        <w:lastRenderedPageBreak/>
        <w:drawing>
          <wp:inline distT="0" distB="0" distL="0" distR="0" wp14:anchorId="5899A0B1" wp14:editId="18B69CC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381" w:author="Stefano Moro" w:date="2018-02-12T17:42:00Z">
            <w:rPr/>
          </w:rPrChange>
        </w:rPr>
        <w:t xml:space="preserve"> ###### </w:t>
      </w:r>
      <w:proofErr w:type="spellStart"/>
      <w:r w:rsidRPr="00B66100">
        <w:rPr>
          <w:lang w:val="it-IT"/>
          <w:rPrChange w:id="382" w:author="Stefano Moro" w:date="2018-02-12T17:42:00Z">
            <w:rPr/>
          </w:rPrChange>
        </w:rPr>
        <w:t>Fig</w:t>
      </w:r>
      <w:proofErr w:type="spellEnd"/>
      <w:r w:rsidRPr="00B66100">
        <w:rPr>
          <w:lang w:val="it-IT"/>
          <w:rPrChange w:id="383" w:author="Stefano Moro" w:date="2018-02-12T17:42:00Z">
            <w:rPr/>
          </w:rPrChange>
        </w:rPr>
        <w:t xml:space="preserve"> 2.9)Cerchio di correlazione primo e secondo asse in relazione alla stagione</w:t>
      </w:r>
    </w:p>
    <w:p w:rsidR="00D41527" w:rsidRPr="00B66100" w:rsidRDefault="00BB16DC">
      <w:pPr>
        <w:pStyle w:val="Corpodeltesto"/>
        <w:rPr>
          <w:lang w:val="it-IT"/>
          <w:rPrChange w:id="384" w:author="Stefano Moro" w:date="2018-02-12T17:42:00Z">
            <w:rPr/>
          </w:rPrChange>
        </w:rPr>
      </w:pPr>
      <w:r w:rsidRPr="00B66100">
        <w:rPr>
          <w:noProof/>
          <w:lang w:val="it-IT" w:eastAsia="it-IT"/>
        </w:rPr>
        <w:drawing>
          <wp:inline distT="0" distB="0" distL="0" distR="0" wp14:anchorId="30A8C559" wp14:editId="55A7BF5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385" w:author="Stefano Moro" w:date="2018-02-12T17:42:00Z">
            <w:rPr/>
          </w:rPrChange>
        </w:rPr>
        <w:t xml:space="preserve"> ###### </w:t>
      </w:r>
      <w:proofErr w:type="spellStart"/>
      <w:r w:rsidRPr="00B66100">
        <w:rPr>
          <w:lang w:val="it-IT"/>
          <w:rPrChange w:id="386" w:author="Stefano Moro" w:date="2018-02-12T17:42:00Z">
            <w:rPr/>
          </w:rPrChange>
        </w:rPr>
        <w:t>Fig</w:t>
      </w:r>
      <w:proofErr w:type="spellEnd"/>
      <w:r w:rsidRPr="00B66100">
        <w:rPr>
          <w:lang w:val="it-IT"/>
          <w:rPrChange w:id="387" w:author="Stefano Moro" w:date="2018-02-12T17:42:00Z">
            <w:rPr/>
          </w:rPrChange>
        </w:rPr>
        <w:t xml:space="preserve"> 2.10) Cerchio di correlazione primo e terzo asse in relazione alla stagione </w:t>
      </w:r>
      <w:r w:rsidRPr="00B66100">
        <w:rPr>
          <w:noProof/>
          <w:lang w:val="it-IT" w:eastAsia="it-IT"/>
        </w:rPr>
        <w:lastRenderedPageBreak/>
        <w:drawing>
          <wp:inline distT="0" distB="0" distL="0" distR="0" wp14:anchorId="1F6589C3" wp14:editId="1562C70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1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388" w:author="Stefano Moro" w:date="2018-02-12T17:42:00Z">
            <w:rPr/>
          </w:rPrChange>
        </w:rPr>
        <w:t xml:space="preserve"> ###### </w:t>
      </w:r>
      <w:proofErr w:type="spellStart"/>
      <w:r w:rsidRPr="00B66100">
        <w:rPr>
          <w:lang w:val="it-IT"/>
          <w:rPrChange w:id="389" w:author="Stefano Moro" w:date="2018-02-12T17:42:00Z">
            <w:rPr/>
          </w:rPrChange>
        </w:rPr>
        <w:t>Fig</w:t>
      </w:r>
      <w:proofErr w:type="spellEnd"/>
      <w:r w:rsidRPr="00B66100">
        <w:rPr>
          <w:lang w:val="it-IT"/>
          <w:rPrChange w:id="390" w:author="Stefano Moro" w:date="2018-02-12T17:42:00Z">
            <w:rPr/>
          </w:rPrChange>
        </w:rPr>
        <w:t xml:space="preserve"> 2.11) Cerchio di correlazione secondo e terzo asse in relazione alla stagione</w:t>
      </w:r>
    </w:p>
    <w:p w:rsidR="00D41527" w:rsidRPr="00B66100" w:rsidRDefault="00BB16DC">
      <w:pPr>
        <w:pStyle w:val="Corpodeltesto"/>
        <w:rPr>
          <w:lang w:val="it-IT"/>
          <w:rPrChange w:id="391" w:author="Stefano Moro" w:date="2018-02-12T17:42:00Z">
            <w:rPr/>
          </w:rPrChange>
        </w:rPr>
      </w:pPr>
      <w:r w:rsidRPr="00B66100">
        <w:rPr>
          <w:lang w:val="it-IT"/>
          <w:rPrChange w:id="392" w:author="Stefano Moro" w:date="2018-02-12T17:42:00Z">
            <w:rPr/>
          </w:rPrChange>
        </w:rPr>
        <w:t xml:space="preserve">Per quanto </w:t>
      </w:r>
      <w:proofErr w:type="spellStart"/>
      <w:r w:rsidRPr="00B66100">
        <w:rPr>
          <w:lang w:val="it-IT"/>
          <w:rPrChange w:id="393" w:author="Stefano Moro" w:date="2018-02-12T17:42:00Z">
            <w:rPr/>
          </w:rPrChange>
        </w:rPr>
        <w:t>rigarda</w:t>
      </w:r>
      <w:proofErr w:type="spellEnd"/>
      <w:r w:rsidRPr="00B66100">
        <w:rPr>
          <w:lang w:val="it-IT"/>
          <w:rPrChange w:id="394" w:author="Stefano Moro" w:date="2018-02-12T17:42:00Z">
            <w:rPr/>
          </w:rPrChange>
        </w:rPr>
        <w:t xml:space="preserve"> il fattore direzione del vento (espresso secondo la rosa dei venti) i cerchi di correlazione hanno mostrato un’influenza maggiore solo in inverno con una corrispondente concentrazione di Pm10 più bassa, cosa plausibile se si pensa che in inverno il vento forte tende a disperdere il Pm 10. I venti da SE mostrano una variabilità estrema sia in termini di concentrazione di pm10 sia per quanto riguarda gli altri fattori ambientali, mentre i venti da NW sono i più intensi, ma non sembrano corrispondere ad una riduzione nella concentrazione di Pm10.</w:t>
      </w:r>
    </w:p>
    <w:p w:rsidR="00D41527" w:rsidRPr="00B66100" w:rsidRDefault="00BB16DC">
      <w:pPr>
        <w:pStyle w:val="Corpodeltesto"/>
        <w:rPr>
          <w:lang w:val="it-IT"/>
          <w:rPrChange w:id="395" w:author="Stefano Moro" w:date="2018-02-12T17:42:00Z">
            <w:rPr/>
          </w:rPrChange>
        </w:rPr>
      </w:pPr>
      <w:r w:rsidRPr="00B66100">
        <w:rPr>
          <w:noProof/>
          <w:lang w:val="it-IT" w:eastAsia="it-IT"/>
        </w:rPr>
        <w:lastRenderedPageBreak/>
        <w:drawing>
          <wp:inline distT="0" distB="0" distL="0" distR="0" wp14:anchorId="097ADC99" wp14:editId="496D86C3">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396" w:author="Stefano Moro" w:date="2018-02-12T17:42:00Z">
            <w:rPr/>
          </w:rPrChange>
        </w:rPr>
        <w:t xml:space="preserve"> ###### </w:t>
      </w:r>
      <w:proofErr w:type="spellStart"/>
      <w:r w:rsidRPr="00B66100">
        <w:rPr>
          <w:lang w:val="it-IT"/>
          <w:rPrChange w:id="397" w:author="Stefano Moro" w:date="2018-02-12T17:42:00Z">
            <w:rPr/>
          </w:rPrChange>
        </w:rPr>
        <w:t>Fig</w:t>
      </w:r>
      <w:proofErr w:type="spellEnd"/>
      <w:r w:rsidRPr="00B66100">
        <w:rPr>
          <w:lang w:val="it-IT"/>
          <w:rPrChange w:id="398" w:author="Stefano Moro" w:date="2018-02-12T17:42:00Z">
            <w:rPr/>
          </w:rPrChange>
        </w:rPr>
        <w:t xml:space="preserve"> 2.13)Cerchio correlazione primo e secondo asse in relazione alla direzione del vento</w:t>
      </w:r>
    </w:p>
    <w:p w:rsidR="00D41527" w:rsidRPr="00B66100" w:rsidRDefault="00BB16DC">
      <w:pPr>
        <w:pStyle w:val="Corpodeltesto"/>
        <w:rPr>
          <w:lang w:val="it-IT"/>
          <w:rPrChange w:id="399" w:author="Stefano Moro" w:date="2018-02-12T17:42:00Z">
            <w:rPr/>
          </w:rPrChange>
        </w:rPr>
      </w:pPr>
      <w:r w:rsidRPr="00B66100">
        <w:rPr>
          <w:noProof/>
          <w:lang w:val="it-IT" w:eastAsia="it-IT"/>
        </w:rPr>
        <w:drawing>
          <wp:inline distT="0" distB="0" distL="0" distR="0" wp14:anchorId="09D7D4FD" wp14:editId="3812A1D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400" w:author="Stefano Moro" w:date="2018-02-12T17:42:00Z">
            <w:rPr/>
          </w:rPrChange>
        </w:rPr>
        <w:t xml:space="preserve"> ###### </w:t>
      </w:r>
      <w:proofErr w:type="spellStart"/>
      <w:r w:rsidRPr="00B66100">
        <w:rPr>
          <w:lang w:val="it-IT"/>
          <w:rPrChange w:id="401" w:author="Stefano Moro" w:date="2018-02-12T17:42:00Z">
            <w:rPr/>
          </w:rPrChange>
        </w:rPr>
        <w:t>Fig</w:t>
      </w:r>
      <w:proofErr w:type="spellEnd"/>
      <w:r w:rsidRPr="00B66100">
        <w:rPr>
          <w:lang w:val="it-IT"/>
          <w:rPrChange w:id="402" w:author="Stefano Moro" w:date="2018-02-12T17:42:00Z">
            <w:rPr/>
          </w:rPrChange>
        </w:rPr>
        <w:t xml:space="preserve"> 2.14) Cerchio di correlazione primo e terzo asse in relazione alla direzione del vento </w:t>
      </w:r>
      <w:r w:rsidRPr="00B66100">
        <w:rPr>
          <w:noProof/>
          <w:lang w:val="it-IT" w:eastAsia="it-IT"/>
        </w:rPr>
        <w:lastRenderedPageBreak/>
        <w:drawing>
          <wp:inline distT="0" distB="0" distL="0" distR="0" wp14:anchorId="3DD763DC" wp14:editId="0B1ED5F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403" w:author="Stefano Moro" w:date="2018-02-12T17:42:00Z">
            <w:rPr/>
          </w:rPrChange>
        </w:rPr>
        <w:t xml:space="preserve"> ###### </w:t>
      </w:r>
      <w:proofErr w:type="spellStart"/>
      <w:r w:rsidRPr="00B66100">
        <w:rPr>
          <w:lang w:val="it-IT"/>
          <w:rPrChange w:id="404" w:author="Stefano Moro" w:date="2018-02-12T17:42:00Z">
            <w:rPr/>
          </w:rPrChange>
        </w:rPr>
        <w:t>Fig</w:t>
      </w:r>
      <w:proofErr w:type="spellEnd"/>
      <w:r w:rsidRPr="00B66100">
        <w:rPr>
          <w:lang w:val="it-IT"/>
          <w:rPrChange w:id="405" w:author="Stefano Moro" w:date="2018-02-12T17:42:00Z">
            <w:rPr/>
          </w:rPrChange>
        </w:rPr>
        <w:t xml:space="preserve"> 2.15) Cerchio di correlazione secondo e terzo asse in relazione alla direzione del vento</w:t>
      </w:r>
    </w:p>
    <w:p w:rsidR="00D41527" w:rsidRPr="00B66100" w:rsidRDefault="00BB16DC">
      <w:pPr>
        <w:pStyle w:val="Heading4"/>
        <w:rPr>
          <w:lang w:val="it-IT"/>
          <w:rPrChange w:id="406" w:author="Stefano Moro" w:date="2018-02-12T17:42:00Z">
            <w:rPr/>
          </w:rPrChange>
        </w:rPr>
      </w:pPr>
      <w:bookmarkStart w:id="407" w:name="analisi-statistica"/>
      <w:bookmarkEnd w:id="407"/>
      <w:r w:rsidRPr="00B66100">
        <w:rPr>
          <w:lang w:val="it-IT"/>
          <w:rPrChange w:id="408" w:author="Stefano Moro" w:date="2018-02-12T17:42:00Z">
            <w:rPr/>
          </w:rPrChange>
        </w:rPr>
        <w:t>2.3) Analisi statistica</w:t>
      </w:r>
    </w:p>
    <w:p w:rsidR="00D41527" w:rsidRPr="00B66100" w:rsidRDefault="00BB16DC">
      <w:pPr>
        <w:pStyle w:val="Heading5"/>
        <w:rPr>
          <w:lang w:val="it-IT"/>
          <w:rPrChange w:id="409" w:author="Stefano Moro" w:date="2018-02-12T17:42:00Z">
            <w:rPr/>
          </w:rPrChange>
        </w:rPr>
      </w:pPr>
      <w:bookmarkStart w:id="410" w:name="la-regressione-lineare-multipla"/>
      <w:bookmarkEnd w:id="410"/>
      <w:r w:rsidRPr="00B66100">
        <w:rPr>
          <w:lang w:val="it-IT"/>
          <w:rPrChange w:id="411" w:author="Stefano Moro" w:date="2018-02-12T17:42:00Z">
            <w:rPr/>
          </w:rPrChange>
        </w:rPr>
        <w:t>2.3.1) La regressione lineare multipla</w:t>
      </w:r>
    </w:p>
    <w:p w:rsidR="00D41527" w:rsidRPr="00B66100" w:rsidRDefault="00BB16DC">
      <w:pPr>
        <w:pStyle w:val="FirstParagraph"/>
        <w:rPr>
          <w:lang w:val="it-IT"/>
          <w:rPrChange w:id="412" w:author="Stefano Moro" w:date="2018-02-12T17:42:00Z">
            <w:rPr/>
          </w:rPrChange>
        </w:rPr>
      </w:pPr>
      <w:r w:rsidRPr="00B66100">
        <w:rPr>
          <w:lang w:val="it-IT"/>
          <w:rPrChange w:id="413" w:author="Stefano Moro" w:date="2018-02-12T17:42:00Z">
            <w:rPr/>
          </w:rPrChange>
        </w:rPr>
        <w:t xml:space="preserve">Sono stati stimati dei modelli di regressione lineare multipla (Tabella 2) al fine di comprendere se vi fosse una relazione lineare tra la variabile indipendente ovvero la concentrazione media di Pm10 e le variabili dipendenti ovvero le variabili ambientali. La formula del modello è: Y=o +1 x1 + 2 x2 + …p </w:t>
      </w:r>
      <w:proofErr w:type="spellStart"/>
      <w:r w:rsidRPr="00B66100">
        <w:rPr>
          <w:lang w:val="it-IT"/>
          <w:rPrChange w:id="414" w:author="Stefano Moro" w:date="2018-02-12T17:42:00Z">
            <w:rPr/>
          </w:rPrChange>
        </w:rPr>
        <w:t>xp</w:t>
      </w:r>
      <w:proofErr w:type="spellEnd"/>
      <w:r w:rsidRPr="00B66100">
        <w:rPr>
          <w:lang w:val="it-IT"/>
          <w:rPrChange w:id="415" w:author="Stefano Moro" w:date="2018-02-12T17:42:00Z">
            <w:rPr/>
          </w:rPrChange>
        </w:rPr>
        <w:t xml:space="preserve"> +i dove: -Y rappresenta la variabile indipendente (</w:t>
      </w:r>
      <w:proofErr w:type="spellStart"/>
      <w:r w:rsidRPr="00B66100">
        <w:rPr>
          <w:lang w:val="it-IT"/>
          <w:rPrChange w:id="416" w:author="Stefano Moro" w:date="2018-02-12T17:42:00Z">
            <w:rPr/>
          </w:rPrChange>
        </w:rPr>
        <w:t>conc.media</w:t>
      </w:r>
      <w:proofErr w:type="spellEnd"/>
      <w:r w:rsidRPr="00B66100">
        <w:rPr>
          <w:lang w:val="it-IT"/>
          <w:rPrChange w:id="417" w:author="Stefano Moro" w:date="2018-02-12T17:42:00Z">
            <w:rPr/>
          </w:rPrChange>
        </w:rPr>
        <w:t xml:space="preserve"> Pm10) -o rappresenta l’</w:t>
      </w:r>
      <w:proofErr w:type="spellStart"/>
      <w:r w:rsidRPr="00B66100">
        <w:rPr>
          <w:lang w:val="it-IT"/>
          <w:rPrChange w:id="418" w:author="Stefano Moro" w:date="2018-02-12T17:42:00Z">
            <w:rPr/>
          </w:rPrChange>
        </w:rPr>
        <w:t>interecetta</w:t>
      </w:r>
      <w:proofErr w:type="spellEnd"/>
      <w:r w:rsidRPr="00B66100">
        <w:rPr>
          <w:lang w:val="it-IT"/>
          <w:rPrChange w:id="419" w:author="Stefano Moro" w:date="2018-02-12T17:42:00Z">
            <w:rPr/>
          </w:rPrChange>
        </w:rPr>
        <w:t xml:space="preserve"> del modello -p </w:t>
      </w:r>
      <w:proofErr w:type="spellStart"/>
      <w:r w:rsidRPr="00B66100">
        <w:rPr>
          <w:lang w:val="it-IT"/>
          <w:rPrChange w:id="420" w:author="Stefano Moro" w:date="2018-02-12T17:42:00Z">
            <w:rPr/>
          </w:rPrChange>
        </w:rPr>
        <w:t>xp</w:t>
      </w:r>
      <w:proofErr w:type="spellEnd"/>
      <w:r w:rsidRPr="00B66100">
        <w:rPr>
          <w:lang w:val="it-IT"/>
          <w:rPrChange w:id="421" w:author="Stefano Moro" w:date="2018-02-12T17:42:00Z">
            <w:rPr/>
          </w:rPrChange>
        </w:rPr>
        <w:t xml:space="preserve"> rappresenta il coefficiente di regressione parziale che da l’intensità e la direzione della relazione tra x ed y. -i rappresenta i residui del modello che dovranno rispettare le regole di indipendenza, </w:t>
      </w:r>
      <w:proofErr w:type="spellStart"/>
      <w:r w:rsidRPr="00B66100">
        <w:rPr>
          <w:lang w:val="it-IT"/>
          <w:rPrChange w:id="422" w:author="Stefano Moro" w:date="2018-02-12T17:42:00Z">
            <w:rPr/>
          </w:rPrChange>
        </w:rPr>
        <w:t>omoschedasticità</w:t>
      </w:r>
      <w:proofErr w:type="spellEnd"/>
      <w:r w:rsidRPr="00B66100">
        <w:rPr>
          <w:lang w:val="it-IT"/>
          <w:rPrChange w:id="423" w:author="Stefano Moro" w:date="2018-02-12T17:42:00Z">
            <w:rPr/>
          </w:rPrChange>
        </w:rPr>
        <w:t xml:space="preserve"> e normalità(Distribuzione gaussiana). Il test di ipotesi alla base del modello è: Ho: i uguale a 0 H1: i diverso da 0 bove i rappresenta il coefficiente della variabile i-esima La statistica test utilizzata dal modello di regressione lineare multipla è il test t. (equazione) Al fine di evitare la </w:t>
      </w:r>
      <w:proofErr w:type="spellStart"/>
      <w:r w:rsidRPr="00B66100">
        <w:rPr>
          <w:lang w:val="it-IT"/>
          <w:rPrChange w:id="424" w:author="Stefano Moro" w:date="2018-02-12T17:42:00Z">
            <w:rPr/>
          </w:rPrChange>
        </w:rPr>
        <w:t>multicollinearità</w:t>
      </w:r>
      <w:proofErr w:type="spellEnd"/>
      <w:r w:rsidRPr="00B66100">
        <w:rPr>
          <w:lang w:val="it-IT"/>
          <w:rPrChange w:id="425" w:author="Stefano Moro" w:date="2018-02-12T17:42:00Z">
            <w:rPr/>
          </w:rPrChange>
        </w:rPr>
        <w:t xml:space="preserve"> (</w:t>
      </w:r>
      <w:proofErr w:type="spellStart"/>
      <w:r w:rsidRPr="00B66100">
        <w:rPr>
          <w:lang w:val="it-IT"/>
          <w:rPrChange w:id="426" w:author="Stefano Moro" w:date="2018-02-12T17:42:00Z">
            <w:rPr/>
          </w:rPrChange>
        </w:rPr>
        <w:t>overfitt</w:t>
      </w:r>
      <w:proofErr w:type="spellEnd"/>
      <w:r w:rsidRPr="00B66100">
        <w:rPr>
          <w:lang w:val="it-IT"/>
          <w:rPrChange w:id="427" w:author="Stefano Moro" w:date="2018-02-12T17:42:00Z">
            <w:rPr/>
          </w:rPrChange>
        </w:rPr>
        <w:t xml:space="preserve">) dovuta all’eccessiva correlazione delle variabili media e mediana è stato scelto di escludere quest’ultima dalla stima del modello. Per identificare quale modello rappresentasse meglio l’insieme dei dati si è deciso di procedere utilizzando la procedura automatica </w:t>
      </w:r>
      <w:proofErr w:type="spellStart"/>
      <w:r w:rsidRPr="00B66100">
        <w:rPr>
          <w:lang w:val="it-IT"/>
          <w:rPrChange w:id="428" w:author="Stefano Moro" w:date="2018-02-12T17:42:00Z">
            <w:rPr/>
          </w:rPrChange>
        </w:rPr>
        <w:t>Stepwise</w:t>
      </w:r>
      <w:proofErr w:type="spellEnd"/>
      <w:r w:rsidRPr="00B66100">
        <w:rPr>
          <w:lang w:val="it-IT"/>
          <w:rPrChange w:id="429" w:author="Stefano Moro" w:date="2018-02-12T17:42:00Z">
            <w:rPr/>
          </w:rPrChange>
        </w:rPr>
        <w:t xml:space="preserve"> (</w:t>
      </w:r>
      <w:proofErr w:type="spellStart"/>
      <w:r w:rsidRPr="00B66100">
        <w:rPr>
          <w:lang w:val="it-IT"/>
          <w:rPrChange w:id="430" w:author="Stefano Moro" w:date="2018-02-12T17:42:00Z">
            <w:rPr/>
          </w:rPrChange>
        </w:rPr>
        <w:t>Stepwise</w:t>
      </w:r>
      <w:proofErr w:type="spellEnd"/>
      <w:r w:rsidRPr="00B66100">
        <w:rPr>
          <w:lang w:val="it-IT"/>
          <w:rPrChange w:id="431" w:author="Stefano Moro" w:date="2018-02-12T17:42:00Z">
            <w:rPr/>
          </w:rPrChange>
        </w:rPr>
        <w:t xml:space="preserve"> </w:t>
      </w:r>
      <w:proofErr w:type="spellStart"/>
      <w:r w:rsidRPr="00B66100">
        <w:rPr>
          <w:lang w:val="it-IT"/>
          <w:rPrChange w:id="432" w:author="Stefano Moro" w:date="2018-02-12T17:42:00Z">
            <w:rPr/>
          </w:rPrChange>
        </w:rPr>
        <w:t>regression</w:t>
      </w:r>
      <w:proofErr w:type="spellEnd"/>
      <w:r w:rsidRPr="00B66100">
        <w:rPr>
          <w:lang w:val="it-IT"/>
          <w:rPrChange w:id="433" w:author="Stefano Moro" w:date="2018-02-12T17:42:00Z">
            <w:rPr/>
          </w:rPrChange>
        </w:rPr>
        <w:t>). Una volta stimato il modello di regressione ottimale (Tabella 2,modello2) è stata applicata la procedura che mediante una misura di adattamento (</w:t>
      </w:r>
      <w:proofErr w:type="spellStart"/>
      <w:r w:rsidRPr="00B66100">
        <w:rPr>
          <w:lang w:val="it-IT"/>
          <w:rPrChange w:id="434" w:author="Stefano Moro" w:date="2018-02-12T17:42:00Z">
            <w:rPr/>
          </w:rPrChange>
        </w:rPr>
        <w:t>Googness</w:t>
      </w:r>
      <w:proofErr w:type="spellEnd"/>
      <w:r w:rsidRPr="00B66100">
        <w:rPr>
          <w:lang w:val="it-IT"/>
          <w:rPrChange w:id="435" w:author="Stefano Moro" w:date="2018-02-12T17:42:00Z">
            <w:rPr/>
          </w:rPrChange>
        </w:rPr>
        <w:t xml:space="preserve"> of </w:t>
      </w:r>
      <w:proofErr w:type="spellStart"/>
      <w:r w:rsidRPr="00B66100">
        <w:rPr>
          <w:lang w:val="it-IT"/>
          <w:rPrChange w:id="436" w:author="Stefano Moro" w:date="2018-02-12T17:42:00Z">
            <w:rPr/>
          </w:rPrChange>
        </w:rPr>
        <w:t>fit</w:t>
      </w:r>
      <w:proofErr w:type="spellEnd"/>
      <w:r w:rsidRPr="00B66100">
        <w:rPr>
          <w:lang w:val="it-IT"/>
          <w:rPrChange w:id="437" w:author="Stefano Moro" w:date="2018-02-12T17:42:00Z">
            <w:rPr/>
          </w:rPrChange>
        </w:rPr>
        <w:t>) ha stimato il miglior modello (</w:t>
      </w:r>
      <w:proofErr w:type="spellStart"/>
      <w:r w:rsidRPr="00B66100">
        <w:rPr>
          <w:lang w:val="it-IT"/>
          <w:rPrChange w:id="438" w:author="Stefano Moro" w:date="2018-02-12T17:42:00Z">
            <w:rPr/>
          </w:rPrChange>
        </w:rPr>
        <w:t>Tebella</w:t>
      </w:r>
      <w:proofErr w:type="spellEnd"/>
      <w:r w:rsidRPr="00B66100">
        <w:rPr>
          <w:lang w:val="it-IT"/>
          <w:rPrChange w:id="439" w:author="Stefano Moro" w:date="2018-02-12T17:42:00Z">
            <w:rPr/>
          </w:rPrChange>
        </w:rPr>
        <w:t xml:space="preserve"> 2, modello3). La procedura </w:t>
      </w:r>
      <w:proofErr w:type="spellStart"/>
      <w:r w:rsidRPr="00B66100">
        <w:rPr>
          <w:lang w:val="it-IT"/>
          <w:rPrChange w:id="440" w:author="Stefano Moro" w:date="2018-02-12T17:42:00Z">
            <w:rPr/>
          </w:rPrChange>
        </w:rPr>
        <w:t>Stepwise</w:t>
      </w:r>
      <w:proofErr w:type="spellEnd"/>
      <w:r w:rsidRPr="00B66100">
        <w:rPr>
          <w:lang w:val="it-IT"/>
          <w:rPrChange w:id="441" w:author="Stefano Moro" w:date="2018-02-12T17:42:00Z">
            <w:rPr/>
          </w:rPrChange>
        </w:rPr>
        <w:t xml:space="preserve"> si basa sull’AIC (</w:t>
      </w:r>
      <w:proofErr w:type="spellStart"/>
      <w:r w:rsidRPr="00B66100">
        <w:rPr>
          <w:lang w:val="it-IT"/>
          <w:rPrChange w:id="442" w:author="Stefano Moro" w:date="2018-02-12T17:42:00Z">
            <w:rPr/>
          </w:rPrChange>
        </w:rPr>
        <w:t>akaike</w:t>
      </w:r>
      <w:proofErr w:type="spellEnd"/>
      <w:r w:rsidRPr="00B66100">
        <w:rPr>
          <w:lang w:val="it-IT"/>
          <w:rPrChange w:id="443" w:author="Stefano Moro" w:date="2018-02-12T17:42:00Z">
            <w:rPr/>
          </w:rPrChange>
        </w:rPr>
        <w:t xml:space="preserve"> information </w:t>
      </w:r>
      <w:proofErr w:type="spellStart"/>
      <w:r w:rsidRPr="00B66100">
        <w:rPr>
          <w:lang w:val="it-IT"/>
          <w:rPrChange w:id="444" w:author="Stefano Moro" w:date="2018-02-12T17:42:00Z">
            <w:rPr/>
          </w:rPrChange>
        </w:rPr>
        <w:t>criterion</w:t>
      </w:r>
      <w:proofErr w:type="spellEnd"/>
      <w:r w:rsidRPr="00B66100">
        <w:rPr>
          <w:lang w:val="it-IT"/>
          <w:rPrChange w:id="445" w:author="Stefano Moro" w:date="2018-02-12T17:42:00Z">
            <w:rPr/>
          </w:rPrChange>
        </w:rPr>
        <w:t>), ovvero la misura di entropia dei dati, questo è un criterio di verosimiglianza ed assume che i dati siano gaussiani.</w:t>
      </w:r>
    </w:p>
    <w:p w:rsidR="00D41527" w:rsidRPr="00B66100" w:rsidRDefault="00BB16DC">
      <w:pPr>
        <w:pStyle w:val="Corpodeltesto"/>
        <w:rPr>
          <w:lang w:val="it-IT"/>
          <w:rPrChange w:id="446" w:author="Stefano Moro" w:date="2018-02-12T17:42:00Z">
            <w:rPr/>
          </w:rPrChange>
        </w:rPr>
      </w:pPr>
      <w:proofErr w:type="spellStart"/>
      <w:r w:rsidRPr="00B66100">
        <w:rPr>
          <w:lang w:val="it-IT"/>
          <w:rPrChange w:id="447" w:author="Stefano Moro" w:date="2018-02-12T17:42:00Z">
            <w:rPr/>
          </w:rPrChange>
        </w:rPr>
        <w:t>Yi</w:t>
      </w:r>
      <w:proofErr w:type="spellEnd"/>
      <w:r w:rsidRPr="00B66100">
        <w:rPr>
          <w:lang w:val="it-IT"/>
          <w:rPrChange w:id="448" w:author="Stefano Moro" w:date="2018-02-12T17:42:00Z">
            <w:rPr/>
          </w:rPrChange>
        </w:rPr>
        <w:t xml:space="preserve">~ N(o + 1 x1 … + p </w:t>
      </w:r>
      <w:proofErr w:type="spellStart"/>
      <w:r w:rsidRPr="00B66100">
        <w:rPr>
          <w:lang w:val="it-IT"/>
          <w:rPrChange w:id="449" w:author="Stefano Moro" w:date="2018-02-12T17:42:00Z">
            <w:rPr/>
          </w:rPrChange>
        </w:rPr>
        <w:t>xp</w:t>
      </w:r>
      <w:proofErr w:type="spellEnd"/>
      <w:r w:rsidRPr="00B66100">
        <w:rPr>
          <w:lang w:val="it-IT"/>
          <w:rPrChange w:id="450" w:author="Stefano Moro" w:date="2018-02-12T17:42:00Z">
            <w:rPr/>
          </w:rPrChange>
        </w:rPr>
        <w:t>) P(y&lt;=y1)</w:t>
      </w:r>
    </w:p>
    <w:p w:rsidR="00D41527" w:rsidRPr="00B66100" w:rsidRDefault="00BB16DC">
      <w:pPr>
        <w:pStyle w:val="Corpodeltesto"/>
        <w:rPr>
          <w:lang w:val="it-IT"/>
          <w:rPrChange w:id="451" w:author="Stefano Moro" w:date="2018-02-12T17:42:00Z">
            <w:rPr/>
          </w:rPrChange>
        </w:rPr>
      </w:pPr>
      <w:r w:rsidRPr="00B66100">
        <w:rPr>
          <w:lang w:val="it-IT"/>
          <w:rPrChange w:id="452" w:author="Stefano Moro" w:date="2018-02-12T17:42:00Z">
            <w:rPr/>
          </w:rPrChange>
        </w:rPr>
        <w:lastRenderedPageBreak/>
        <w:t xml:space="preserve">Dall’output del modello scelto(tabella 3),risultano essere maggiormente significative le variabili massima, velocità del vento, ed umidità mentre leggermente significative la temperatura e la stagione </w:t>
      </w:r>
      <w:proofErr w:type="spellStart"/>
      <w:r w:rsidRPr="00B66100">
        <w:rPr>
          <w:lang w:val="it-IT"/>
          <w:rPrChange w:id="453" w:author="Stefano Moro" w:date="2018-02-12T17:42:00Z">
            <w:rPr/>
          </w:rPrChange>
        </w:rPr>
        <w:t>Winter.Dal</w:t>
      </w:r>
      <w:proofErr w:type="spellEnd"/>
      <w:r w:rsidRPr="00B66100">
        <w:rPr>
          <w:lang w:val="it-IT"/>
          <w:rPrChange w:id="454" w:author="Stefano Moro" w:date="2018-02-12T17:42:00Z">
            <w:rPr/>
          </w:rPrChange>
        </w:rPr>
        <w:t xml:space="preserve"> valore dell’r2(0.83) risulta essere un buon modello per spiegare i dati. L’analisi dei residui(</w:t>
      </w:r>
      <w:proofErr w:type="spellStart"/>
      <w:r w:rsidRPr="00B66100">
        <w:rPr>
          <w:lang w:val="it-IT"/>
          <w:rPrChange w:id="455" w:author="Stefano Moro" w:date="2018-02-12T17:42:00Z">
            <w:rPr/>
          </w:rPrChange>
        </w:rPr>
        <w:t>Fig</w:t>
      </w:r>
      <w:proofErr w:type="spellEnd"/>
      <w:r w:rsidRPr="00B66100">
        <w:rPr>
          <w:lang w:val="it-IT"/>
          <w:rPrChange w:id="456" w:author="Stefano Moro" w:date="2018-02-12T17:42:00Z">
            <w:rPr/>
          </w:rPrChange>
        </w:rPr>
        <w:t xml:space="preserve"> 2.16) conferma la bontà del </w:t>
      </w:r>
      <w:proofErr w:type="spellStart"/>
      <w:r w:rsidRPr="00B66100">
        <w:rPr>
          <w:lang w:val="it-IT"/>
          <w:rPrChange w:id="457" w:author="Stefano Moro" w:date="2018-02-12T17:42:00Z">
            <w:rPr/>
          </w:rPrChange>
        </w:rPr>
        <w:t>modello:la</w:t>
      </w:r>
      <w:proofErr w:type="spellEnd"/>
      <w:r w:rsidRPr="00B66100">
        <w:rPr>
          <w:lang w:val="it-IT"/>
          <w:rPrChange w:id="458" w:author="Stefano Moro" w:date="2018-02-12T17:42:00Z">
            <w:rPr/>
          </w:rPrChange>
        </w:rPr>
        <w:t xml:space="preserve"> linearità e l’indipendenza è spiegata graficamente attraverso il grafico dei </w:t>
      </w:r>
      <w:proofErr w:type="spellStart"/>
      <w:r w:rsidRPr="00B66100">
        <w:rPr>
          <w:lang w:val="it-IT"/>
          <w:rPrChange w:id="459" w:author="Stefano Moro" w:date="2018-02-12T17:42:00Z">
            <w:rPr/>
          </w:rPrChange>
        </w:rPr>
        <w:t>resuidi</w:t>
      </w:r>
      <w:proofErr w:type="spellEnd"/>
      <w:r w:rsidRPr="00B66100">
        <w:rPr>
          <w:lang w:val="it-IT"/>
          <w:rPrChange w:id="460" w:author="Stefano Moro" w:date="2018-02-12T17:42:00Z">
            <w:rPr/>
          </w:rPrChange>
        </w:rPr>
        <w:t xml:space="preserve"> sui valori previsti (</w:t>
      </w:r>
      <w:proofErr w:type="spellStart"/>
      <w:r w:rsidRPr="00B66100">
        <w:rPr>
          <w:lang w:val="it-IT"/>
          <w:rPrChange w:id="461" w:author="Stefano Moro" w:date="2018-02-12T17:42:00Z">
            <w:rPr/>
          </w:rPrChange>
        </w:rPr>
        <w:t>ResidualvsFitted</w:t>
      </w:r>
      <w:proofErr w:type="spellEnd"/>
      <w:r w:rsidRPr="00B66100">
        <w:rPr>
          <w:lang w:val="it-IT"/>
          <w:rPrChange w:id="462" w:author="Stefano Moro" w:date="2018-02-12T17:42:00Z">
            <w:rPr/>
          </w:rPrChange>
        </w:rPr>
        <w:t xml:space="preserve">) in cui la nuvola dei punti è distribuita abbastanza uniformemente intorno alla linea dello </w:t>
      </w:r>
      <w:proofErr w:type="spellStart"/>
      <w:r w:rsidRPr="00B66100">
        <w:rPr>
          <w:lang w:val="it-IT"/>
          <w:rPrChange w:id="463" w:author="Stefano Moro" w:date="2018-02-12T17:42:00Z">
            <w:rPr/>
          </w:rPrChange>
        </w:rPr>
        <w:t>zero.La</w:t>
      </w:r>
      <w:proofErr w:type="spellEnd"/>
      <w:r w:rsidRPr="00B66100">
        <w:rPr>
          <w:lang w:val="it-IT"/>
          <w:rPrChange w:id="464" w:author="Stefano Moro" w:date="2018-02-12T17:42:00Z">
            <w:rPr/>
          </w:rPrChange>
        </w:rPr>
        <w:t xml:space="preserve"> normalità è verificata attraverso il Q-Q plot, in cui i punti si dispongono lungo la bisettrice. Attraverso il grafico dei residui standardizzati verso i valori stimati del modello(Scale-Location) è confermata l’</w:t>
      </w:r>
      <w:proofErr w:type="spellStart"/>
      <w:r w:rsidRPr="00B66100">
        <w:rPr>
          <w:lang w:val="it-IT"/>
          <w:rPrChange w:id="465" w:author="Stefano Moro" w:date="2018-02-12T17:42:00Z">
            <w:rPr/>
          </w:rPrChange>
        </w:rPr>
        <w:t>omoschedasticità</w:t>
      </w:r>
      <w:proofErr w:type="spellEnd"/>
      <w:r w:rsidRPr="00B66100">
        <w:rPr>
          <w:lang w:val="it-IT"/>
          <w:rPrChange w:id="466" w:author="Stefano Moro" w:date="2018-02-12T17:42:00Z">
            <w:rPr/>
          </w:rPrChange>
        </w:rPr>
        <w:t xml:space="preserve"> dei </w:t>
      </w:r>
      <w:proofErr w:type="spellStart"/>
      <w:r w:rsidRPr="00B66100">
        <w:rPr>
          <w:lang w:val="it-IT"/>
          <w:rPrChange w:id="467" w:author="Stefano Moro" w:date="2018-02-12T17:42:00Z">
            <w:rPr/>
          </w:rPrChange>
        </w:rPr>
        <w:t>residui.Il</w:t>
      </w:r>
      <w:proofErr w:type="spellEnd"/>
      <w:r w:rsidRPr="00B66100">
        <w:rPr>
          <w:lang w:val="it-IT"/>
          <w:rPrChange w:id="468" w:author="Stefano Moro" w:date="2018-02-12T17:42:00Z">
            <w:rPr/>
          </w:rPrChange>
        </w:rPr>
        <w:t xml:space="preserve"> grafico dell’</w:t>
      </w:r>
      <w:proofErr w:type="spellStart"/>
      <w:r w:rsidRPr="00B66100">
        <w:rPr>
          <w:lang w:val="it-IT"/>
          <w:rPrChange w:id="469" w:author="Stefano Moro" w:date="2018-02-12T17:42:00Z">
            <w:rPr/>
          </w:rPrChange>
        </w:rPr>
        <w:t>autocovarianza</w:t>
      </w:r>
      <w:proofErr w:type="spellEnd"/>
      <w:r w:rsidRPr="00B66100">
        <w:rPr>
          <w:lang w:val="it-IT"/>
          <w:rPrChange w:id="470" w:author="Stefano Moro" w:date="2018-02-12T17:42:00Z">
            <w:rPr/>
          </w:rPrChange>
        </w:rPr>
        <w:t xml:space="preserve"> e autocorrelazione (</w:t>
      </w:r>
      <w:proofErr w:type="spellStart"/>
      <w:r w:rsidRPr="00B66100">
        <w:rPr>
          <w:lang w:val="it-IT"/>
          <w:rPrChange w:id="471" w:author="Stefano Moro" w:date="2018-02-12T17:42:00Z">
            <w:rPr/>
          </w:rPrChange>
        </w:rPr>
        <w:t>fig</w:t>
      </w:r>
      <w:proofErr w:type="spellEnd"/>
      <w:r w:rsidRPr="00B66100">
        <w:rPr>
          <w:lang w:val="it-IT"/>
          <w:rPrChange w:id="472" w:author="Stefano Moro" w:date="2018-02-12T17:42:00Z">
            <w:rPr/>
          </w:rPrChange>
        </w:rPr>
        <w:t xml:space="preserve"> 2.18), presenta in ordinata delle linee di autocorrelazione ed in ascissa il </w:t>
      </w:r>
      <w:proofErr w:type="spellStart"/>
      <w:r w:rsidRPr="00B66100">
        <w:rPr>
          <w:lang w:val="it-IT"/>
          <w:rPrChange w:id="473" w:author="Stefano Moro" w:date="2018-02-12T17:42:00Z">
            <w:rPr/>
          </w:rPrChange>
        </w:rPr>
        <w:t>lag</w:t>
      </w:r>
      <w:proofErr w:type="spellEnd"/>
      <w:r w:rsidRPr="00B66100">
        <w:rPr>
          <w:lang w:val="it-IT"/>
          <w:rPrChange w:id="474" w:author="Stefano Moro" w:date="2018-02-12T17:42:00Z">
            <w:rPr/>
          </w:rPrChange>
        </w:rPr>
        <w:t xml:space="preserve"> (intervallo di tempo tra le osservazioni), mentre le linee tratteggiate orizzontali indicano il limite di significatività statistica. Questo risulta essere buono non mostrando valori significativi nei residui. Inoltre i residui sono stati disegnati in funzione della stagione e della direzione del vento (Fig.2.19-2.20).</w:t>
      </w:r>
    </w:p>
    <w:p w:rsidR="00D41527" w:rsidRPr="00B66100" w:rsidRDefault="00BB16DC">
      <w:pPr>
        <w:pStyle w:val="SourceCode"/>
        <w:rPr>
          <w:lang w:val="it-IT"/>
          <w:rPrChange w:id="475" w:author="Stefano Moro" w:date="2018-02-12T17:42:00Z">
            <w:rPr/>
          </w:rPrChange>
        </w:rPr>
      </w:pPr>
      <w:r w:rsidRPr="00B66100">
        <w:rPr>
          <w:rStyle w:val="VerbatimChar"/>
          <w:lang w:val="it-IT"/>
          <w:rPrChange w:id="476" w:author="Stefano Moro" w:date="2018-02-12T17:42:00Z">
            <w:rPr>
              <w:rStyle w:val="VerbatimChar"/>
            </w:rPr>
          </w:rPrChange>
        </w:rPr>
        <w:t xml:space="preserve">##              </w:t>
      </w:r>
      <w:proofErr w:type="spellStart"/>
      <w:r w:rsidRPr="00B66100">
        <w:rPr>
          <w:rStyle w:val="VerbatimChar"/>
          <w:lang w:val="it-IT"/>
          <w:rPrChange w:id="477" w:author="Stefano Moro" w:date="2018-02-12T17:42:00Z">
            <w:rPr>
              <w:rStyle w:val="VerbatimChar"/>
            </w:rPr>
          </w:rPrChange>
        </w:rPr>
        <w:t>term</w:t>
      </w:r>
      <w:proofErr w:type="spellEnd"/>
      <w:r w:rsidRPr="00B66100">
        <w:rPr>
          <w:rStyle w:val="VerbatimChar"/>
          <w:lang w:val="it-IT"/>
          <w:rPrChange w:id="478" w:author="Stefano Moro" w:date="2018-02-12T17:42:00Z">
            <w:rPr>
              <w:rStyle w:val="VerbatimChar"/>
            </w:rPr>
          </w:rPrChange>
        </w:rPr>
        <w:t xml:space="preserve">    estimate  </w:t>
      </w:r>
      <w:proofErr w:type="spellStart"/>
      <w:r w:rsidRPr="00B66100">
        <w:rPr>
          <w:rStyle w:val="VerbatimChar"/>
          <w:lang w:val="it-IT"/>
          <w:rPrChange w:id="479" w:author="Stefano Moro" w:date="2018-02-12T17:42:00Z">
            <w:rPr>
              <w:rStyle w:val="VerbatimChar"/>
            </w:rPr>
          </w:rPrChange>
        </w:rPr>
        <w:t>std.error</w:t>
      </w:r>
      <w:proofErr w:type="spellEnd"/>
      <w:r w:rsidRPr="00B66100">
        <w:rPr>
          <w:rStyle w:val="VerbatimChar"/>
          <w:lang w:val="it-IT"/>
          <w:rPrChange w:id="480" w:author="Stefano Moro" w:date="2018-02-12T17:42:00Z">
            <w:rPr>
              <w:rStyle w:val="VerbatimChar"/>
            </w:rPr>
          </w:rPrChange>
        </w:rPr>
        <w:t xml:space="preserve">  </w:t>
      </w:r>
      <w:proofErr w:type="spellStart"/>
      <w:r w:rsidRPr="00B66100">
        <w:rPr>
          <w:rStyle w:val="VerbatimChar"/>
          <w:lang w:val="it-IT"/>
          <w:rPrChange w:id="481" w:author="Stefano Moro" w:date="2018-02-12T17:42:00Z">
            <w:rPr>
              <w:rStyle w:val="VerbatimChar"/>
            </w:rPr>
          </w:rPrChange>
        </w:rPr>
        <w:t>statistic</w:t>
      </w:r>
      <w:proofErr w:type="spellEnd"/>
      <w:r w:rsidRPr="00B66100">
        <w:rPr>
          <w:rStyle w:val="VerbatimChar"/>
          <w:lang w:val="it-IT"/>
          <w:rPrChange w:id="482" w:author="Stefano Moro" w:date="2018-02-12T17:42:00Z">
            <w:rPr>
              <w:rStyle w:val="VerbatimChar"/>
            </w:rPr>
          </w:rPrChange>
        </w:rPr>
        <w:t xml:space="preserve">       </w:t>
      </w:r>
      <w:proofErr w:type="spellStart"/>
      <w:r w:rsidRPr="00B66100">
        <w:rPr>
          <w:rStyle w:val="VerbatimChar"/>
          <w:lang w:val="it-IT"/>
          <w:rPrChange w:id="483" w:author="Stefano Moro" w:date="2018-02-12T17:42:00Z">
            <w:rPr>
              <w:rStyle w:val="VerbatimChar"/>
            </w:rPr>
          </w:rPrChange>
        </w:rPr>
        <w:t>p.value</w:t>
      </w:r>
      <w:proofErr w:type="spellEnd"/>
      <w:r w:rsidRPr="00B66100">
        <w:rPr>
          <w:lang w:val="it-IT"/>
          <w:rPrChange w:id="484" w:author="Stefano Moro" w:date="2018-02-12T17:42:00Z">
            <w:rPr/>
          </w:rPrChange>
        </w:rPr>
        <w:br/>
      </w:r>
      <w:r w:rsidRPr="00B66100">
        <w:rPr>
          <w:rStyle w:val="VerbatimChar"/>
          <w:lang w:val="it-IT"/>
          <w:rPrChange w:id="485" w:author="Stefano Moro" w:date="2018-02-12T17:42:00Z">
            <w:rPr>
              <w:rStyle w:val="VerbatimChar"/>
            </w:rPr>
          </w:rPrChange>
        </w:rPr>
        <w:t>## 1     (</w:t>
      </w:r>
      <w:proofErr w:type="spellStart"/>
      <w:r w:rsidRPr="00B66100">
        <w:rPr>
          <w:rStyle w:val="VerbatimChar"/>
          <w:lang w:val="it-IT"/>
          <w:rPrChange w:id="486" w:author="Stefano Moro" w:date="2018-02-12T17:42:00Z">
            <w:rPr>
              <w:rStyle w:val="VerbatimChar"/>
            </w:rPr>
          </w:rPrChange>
        </w:rPr>
        <w:t>Intercept</w:t>
      </w:r>
      <w:proofErr w:type="spellEnd"/>
      <w:r w:rsidRPr="00B66100">
        <w:rPr>
          <w:rStyle w:val="VerbatimChar"/>
          <w:lang w:val="it-IT"/>
          <w:rPrChange w:id="487" w:author="Stefano Moro" w:date="2018-02-12T17:42:00Z">
            <w:rPr>
              <w:rStyle w:val="VerbatimChar"/>
            </w:rPr>
          </w:rPrChange>
        </w:rPr>
        <w:t>) -3.26439265 2.98628013 -1.0931301  2.750885e-01</w:t>
      </w:r>
      <w:r w:rsidRPr="00B66100">
        <w:rPr>
          <w:lang w:val="it-IT"/>
          <w:rPrChange w:id="488" w:author="Stefano Moro" w:date="2018-02-12T17:42:00Z">
            <w:rPr/>
          </w:rPrChange>
        </w:rPr>
        <w:br/>
      </w:r>
      <w:r w:rsidRPr="00B66100">
        <w:rPr>
          <w:rStyle w:val="VerbatimChar"/>
          <w:lang w:val="it-IT"/>
          <w:rPrChange w:id="489" w:author="Stefano Moro" w:date="2018-02-12T17:42:00Z">
            <w:rPr>
              <w:rStyle w:val="VerbatimChar"/>
            </w:rPr>
          </w:rPrChange>
        </w:rPr>
        <w:t xml:space="preserve">## 2             </w:t>
      </w:r>
      <w:proofErr w:type="spellStart"/>
      <w:r w:rsidRPr="00B66100">
        <w:rPr>
          <w:rStyle w:val="VerbatimChar"/>
          <w:lang w:val="it-IT"/>
          <w:rPrChange w:id="490" w:author="Stefano Moro" w:date="2018-02-12T17:42:00Z">
            <w:rPr>
              <w:rStyle w:val="VerbatimChar"/>
            </w:rPr>
          </w:rPrChange>
        </w:rPr>
        <w:t>tmp</w:t>
      </w:r>
      <w:proofErr w:type="spellEnd"/>
      <w:r w:rsidRPr="00B66100">
        <w:rPr>
          <w:rStyle w:val="VerbatimChar"/>
          <w:lang w:val="it-IT"/>
          <w:rPrChange w:id="491" w:author="Stefano Moro" w:date="2018-02-12T17:42:00Z">
            <w:rPr>
              <w:rStyle w:val="VerbatimChar"/>
            </w:rPr>
          </w:rPrChange>
        </w:rPr>
        <w:t xml:space="preserve">  0.18578848 0.07388418  2.5145909  1.236480e-02</w:t>
      </w:r>
      <w:r w:rsidRPr="00B66100">
        <w:rPr>
          <w:lang w:val="it-IT"/>
          <w:rPrChange w:id="492" w:author="Stefano Moro" w:date="2018-02-12T17:42:00Z">
            <w:rPr/>
          </w:rPrChange>
        </w:rPr>
        <w:br/>
      </w:r>
      <w:r w:rsidRPr="00B66100">
        <w:rPr>
          <w:rStyle w:val="VerbatimChar"/>
          <w:lang w:val="it-IT"/>
          <w:rPrChange w:id="493" w:author="Stefano Moro" w:date="2018-02-12T17:42:00Z">
            <w:rPr>
              <w:rStyle w:val="VerbatimChar"/>
            </w:rPr>
          </w:rPrChange>
        </w:rPr>
        <w:t xml:space="preserve">## 3             </w:t>
      </w:r>
      <w:proofErr w:type="spellStart"/>
      <w:r w:rsidRPr="00B66100">
        <w:rPr>
          <w:rStyle w:val="VerbatimChar"/>
          <w:lang w:val="it-IT"/>
          <w:rPrChange w:id="494" w:author="Stefano Moro" w:date="2018-02-12T17:42:00Z">
            <w:rPr>
              <w:rStyle w:val="VerbatimChar"/>
            </w:rPr>
          </w:rPrChange>
        </w:rPr>
        <w:t>max</w:t>
      </w:r>
      <w:proofErr w:type="spellEnd"/>
      <w:r w:rsidRPr="00B66100">
        <w:rPr>
          <w:rStyle w:val="VerbatimChar"/>
          <w:lang w:val="it-IT"/>
          <w:rPrChange w:id="495" w:author="Stefano Moro" w:date="2018-02-12T17:42:00Z">
            <w:rPr>
              <w:rStyle w:val="VerbatimChar"/>
            </w:rPr>
          </w:rPrChange>
        </w:rPr>
        <w:t xml:space="preserve">  0.65278937 0.01748256 37.3394503 4.064191e-124</w:t>
      </w:r>
      <w:r w:rsidRPr="00B66100">
        <w:rPr>
          <w:lang w:val="it-IT"/>
          <w:rPrChange w:id="496" w:author="Stefano Moro" w:date="2018-02-12T17:42:00Z">
            <w:rPr/>
          </w:rPrChange>
        </w:rPr>
        <w:br/>
      </w:r>
      <w:r w:rsidRPr="00B66100">
        <w:rPr>
          <w:rStyle w:val="VerbatimChar"/>
          <w:lang w:val="it-IT"/>
          <w:rPrChange w:id="497" w:author="Stefano Moro" w:date="2018-02-12T17:42:00Z">
            <w:rPr>
              <w:rStyle w:val="VerbatimChar"/>
            </w:rPr>
          </w:rPrChange>
        </w:rPr>
        <w:t xml:space="preserve">## 4              </w:t>
      </w:r>
      <w:proofErr w:type="spellStart"/>
      <w:r w:rsidRPr="00B66100">
        <w:rPr>
          <w:rStyle w:val="VerbatimChar"/>
          <w:lang w:val="it-IT"/>
          <w:rPrChange w:id="498" w:author="Stefano Moro" w:date="2018-02-12T17:42:00Z">
            <w:rPr>
              <w:rStyle w:val="VerbatimChar"/>
            </w:rPr>
          </w:rPrChange>
        </w:rPr>
        <w:t>vv</w:t>
      </w:r>
      <w:proofErr w:type="spellEnd"/>
      <w:r w:rsidRPr="00B66100">
        <w:rPr>
          <w:rStyle w:val="VerbatimChar"/>
          <w:lang w:val="it-IT"/>
          <w:rPrChange w:id="499" w:author="Stefano Moro" w:date="2018-02-12T17:42:00Z">
            <w:rPr>
              <w:rStyle w:val="VerbatimChar"/>
            </w:rPr>
          </w:rPrChange>
        </w:rPr>
        <w:t xml:space="preserve"> -1.17386961 0.13956232 -8.4110782  1.045240e-15</w:t>
      </w:r>
      <w:r w:rsidRPr="00B66100">
        <w:rPr>
          <w:lang w:val="it-IT"/>
          <w:rPrChange w:id="500" w:author="Stefano Moro" w:date="2018-02-12T17:42:00Z">
            <w:rPr/>
          </w:rPrChange>
        </w:rPr>
        <w:br/>
      </w:r>
      <w:r w:rsidRPr="00B66100">
        <w:rPr>
          <w:rStyle w:val="VerbatimChar"/>
          <w:lang w:val="it-IT"/>
          <w:rPrChange w:id="501" w:author="Stefano Moro" w:date="2018-02-12T17:42:00Z">
            <w:rPr>
              <w:rStyle w:val="VerbatimChar"/>
            </w:rPr>
          </w:rPrChange>
        </w:rPr>
        <w:t xml:space="preserve">## 5             </w:t>
      </w:r>
      <w:proofErr w:type="spellStart"/>
      <w:r w:rsidRPr="00B66100">
        <w:rPr>
          <w:rStyle w:val="VerbatimChar"/>
          <w:lang w:val="it-IT"/>
          <w:rPrChange w:id="502" w:author="Stefano Moro" w:date="2018-02-12T17:42:00Z">
            <w:rPr>
              <w:rStyle w:val="VerbatimChar"/>
            </w:rPr>
          </w:rPrChange>
        </w:rPr>
        <w:t>dvN</w:t>
      </w:r>
      <w:proofErr w:type="spellEnd"/>
      <w:r w:rsidRPr="00B66100">
        <w:rPr>
          <w:rStyle w:val="VerbatimChar"/>
          <w:lang w:val="it-IT"/>
          <w:rPrChange w:id="503" w:author="Stefano Moro" w:date="2018-02-12T17:42:00Z">
            <w:rPr>
              <w:rStyle w:val="VerbatimChar"/>
            </w:rPr>
          </w:rPrChange>
        </w:rPr>
        <w:t xml:space="preserve">  1.00496250 1.67609604  0.5995853  5.491706e-01</w:t>
      </w:r>
      <w:r w:rsidRPr="00B66100">
        <w:rPr>
          <w:lang w:val="it-IT"/>
          <w:rPrChange w:id="504" w:author="Stefano Moro" w:date="2018-02-12T17:42:00Z">
            <w:rPr/>
          </w:rPrChange>
        </w:rPr>
        <w:br/>
      </w:r>
      <w:r w:rsidRPr="00B66100">
        <w:rPr>
          <w:rStyle w:val="VerbatimChar"/>
          <w:lang w:val="it-IT"/>
          <w:rPrChange w:id="505" w:author="Stefano Moro" w:date="2018-02-12T17:42:00Z">
            <w:rPr>
              <w:rStyle w:val="VerbatimChar"/>
            </w:rPr>
          </w:rPrChange>
        </w:rPr>
        <w:t xml:space="preserve">## 6            </w:t>
      </w:r>
      <w:proofErr w:type="spellStart"/>
      <w:r w:rsidRPr="00B66100">
        <w:rPr>
          <w:rStyle w:val="VerbatimChar"/>
          <w:lang w:val="it-IT"/>
          <w:rPrChange w:id="506" w:author="Stefano Moro" w:date="2018-02-12T17:42:00Z">
            <w:rPr>
              <w:rStyle w:val="VerbatimChar"/>
            </w:rPr>
          </w:rPrChange>
        </w:rPr>
        <w:t>dvNE</w:t>
      </w:r>
      <w:proofErr w:type="spellEnd"/>
      <w:r w:rsidRPr="00B66100">
        <w:rPr>
          <w:rStyle w:val="VerbatimChar"/>
          <w:lang w:val="it-IT"/>
          <w:rPrChange w:id="507" w:author="Stefano Moro" w:date="2018-02-12T17:42:00Z">
            <w:rPr>
              <w:rStyle w:val="VerbatimChar"/>
            </w:rPr>
          </w:rPrChange>
        </w:rPr>
        <w:t xml:space="preserve">  1.45075527 1.63417247  0.8877614  3.752788e-01</w:t>
      </w:r>
      <w:r w:rsidRPr="00B66100">
        <w:rPr>
          <w:lang w:val="it-IT"/>
          <w:rPrChange w:id="508" w:author="Stefano Moro" w:date="2018-02-12T17:42:00Z">
            <w:rPr/>
          </w:rPrChange>
        </w:rPr>
        <w:br/>
      </w:r>
      <w:r w:rsidRPr="00B66100">
        <w:rPr>
          <w:rStyle w:val="VerbatimChar"/>
          <w:lang w:val="it-IT"/>
          <w:rPrChange w:id="509" w:author="Stefano Moro" w:date="2018-02-12T17:42:00Z">
            <w:rPr>
              <w:rStyle w:val="VerbatimChar"/>
            </w:rPr>
          </w:rPrChange>
        </w:rPr>
        <w:t xml:space="preserve">## 7            </w:t>
      </w:r>
      <w:proofErr w:type="spellStart"/>
      <w:r w:rsidRPr="00B66100">
        <w:rPr>
          <w:rStyle w:val="VerbatimChar"/>
          <w:lang w:val="it-IT"/>
          <w:rPrChange w:id="510" w:author="Stefano Moro" w:date="2018-02-12T17:42:00Z">
            <w:rPr>
              <w:rStyle w:val="VerbatimChar"/>
            </w:rPr>
          </w:rPrChange>
        </w:rPr>
        <w:t>dvNW</w:t>
      </w:r>
      <w:proofErr w:type="spellEnd"/>
      <w:r w:rsidRPr="00B66100">
        <w:rPr>
          <w:rStyle w:val="VerbatimChar"/>
          <w:lang w:val="it-IT"/>
          <w:rPrChange w:id="511" w:author="Stefano Moro" w:date="2018-02-12T17:42:00Z">
            <w:rPr>
              <w:rStyle w:val="VerbatimChar"/>
            </w:rPr>
          </w:rPrChange>
        </w:rPr>
        <w:t xml:space="preserve"> -2.64755886 1.47397853 -1.7961991  7.332514e-02</w:t>
      </w:r>
      <w:r w:rsidRPr="00B66100">
        <w:rPr>
          <w:lang w:val="it-IT"/>
          <w:rPrChange w:id="512" w:author="Stefano Moro" w:date="2018-02-12T17:42:00Z">
            <w:rPr/>
          </w:rPrChange>
        </w:rPr>
        <w:br/>
      </w:r>
      <w:r w:rsidRPr="00B66100">
        <w:rPr>
          <w:rStyle w:val="VerbatimChar"/>
          <w:lang w:val="it-IT"/>
          <w:rPrChange w:id="513" w:author="Stefano Moro" w:date="2018-02-12T17:42:00Z">
            <w:rPr>
              <w:rStyle w:val="VerbatimChar"/>
            </w:rPr>
          </w:rPrChange>
        </w:rPr>
        <w:t xml:space="preserve">## 8             </w:t>
      </w:r>
      <w:proofErr w:type="spellStart"/>
      <w:r w:rsidRPr="00B66100">
        <w:rPr>
          <w:rStyle w:val="VerbatimChar"/>
          <w:lang w:val="it-IT"/>
          <w:rPrChange w:id="514" w:author="Stefano Moro" w:date="2018-02-12T17:42:00Z">
            <w:rPr>
              <w:rStyle w:val="VerbatimChar"/>
            </w:rPr>
          </w:rPrChange>
        </w:rPr>
        <w:t>dvS</w:t>
      </w:r>
      <w:proofErr w:type="spellEnd"/>
      <w:r w:rsidRPr="00B66100">
        <w:rPr>
          <w:rStyle w:val="VerbatimChar"/>
          <w:lang w:val="it-IT"/>
          <w:rPrChange w:id="515" w:author="Stefano Moro" w:date="2018-02-12T17:42:00Z">
            <w:rPr>
              <w:rStyle w:val="VerbatimChar"/>
            </w:rPr>
          </w:rPrChange>
        </w:rPr>
        <w:t xml:space="preserve">  0.75687647 1.46876759  0.5153140  6.066590e-01</w:t>
      </w:r>
      <w:r w:rsidRPr="00B66100">
        <w:rPr>
          <w:lang w:val="it-IT"/>
          <w:rPrChange w:id="516" w:author="Stefano Moro" w:date="2018-02-12T17:42:00Z">
            <w:rPr/>
          </w:rPrChange>
        </w:rPr>
        <w:br/>
      </w:r>
      <w:r w:rsidRPr="00B66100">
        <w:rPr>
          <w:rStyle w:val="VerbatimChar"/>
          <w:lang w:val="it-IT"/>
          <w:rPrChange w:id="517" w:author="Stefano Moro" w:date="2018-02-12T17:42:00Z">
            <w:rPr>
              <w:rStyle w:val="VerbatimChar"/>
            </w:rPr>
          </w:rPrChange>
        </w:rPr>
        <w:t xml:space="preserve">## 9            </w:t>
      </w:r>
      <w:proofErr w:type="spellStart"/>
      <w:r w:rsidRPr="00B66100">
        <w:rPr>
          <w:rStyle w:val="VerbatimChar"/>
          <w:lang w:val="it-IT"/>
          <w:rPrChange w:id="518" w:author="Stefano Moro" w:date="2018-02-12T17:42:00Z">
            <w:rPr>
              <w:rStyle w:val="VerbatimChar"/>
            </w:rPr>
          </w:rPrChange>
        </w:rPr>
        <w:t>dvSE</w:t>
      </w:r>
      <w:proofErr w:type="spellEnd"/>
      <w:r w:rsidRPr="00B66100">
        <w:rPr>
          <w:rStyle w:val="VerbatimChar"/>
          <w:lang w:val="it-IT"/>
          <w:rPrChange w:id="519" w:author="Stefano Moro" w:date="2018-02-12T17:42:00Z">
            <w:rPr>
              <w:rStyle w:val="VerbatimChar"/>
            </w:rPr>
          </w:rPrChange>
        </w:rPr>
        <w:t xml:space="preserve">  2.08972090 1.46237003  1.4289960  1.538973e-01</w:t>
      </w:r>
      <w:r w:rsidRPr="00B66100">
        <w:rPr>
          <w:lang w:val="it-IT"/>
          <w:rPrChange w:id="520" w:author="Stefano Moro" w:date="2018-02-12T17:42:00Z">
            <w:rPr/>
          </w:rPrChange>
        </w:rPr>
        <w:br/>
      </w:r>
      <w:r w:rsidRPr="00B66100">
        <w:rPr>
          <w:rStyle w:val="VerbatimChar"/>
          <w:lang w:val="it-IT"/>
          <w:rPrChange w:id="521" w:author="Stefano Moro" w:date="2018-02-12T17:42:00Z">
            <w:rPr>
              <w:rStyle w:val="VerbatimChar"/>
            </w:rPr>
          </w:rPrChange>
        </w:rPr>
        <w:t xml:space="preserve">## 10           </w:t>
      </w:r>
      <w:proofErr w:type="spellStart"/>
      <w:r w:rsidRPr="00B66100">
        <w:rPr>
          <w:rStyle w:val="VerbatimChar"/>
          <w:lang w:val="it-IT"/>
          <w:rPrChange w:id="522" w:author="Stefano Moro" w:date="2018-02-12T17:42:00Z">
            <w:rPr>
              <w:rStyle w:val="VerbatimChar"/>
            </w:rPr>
          </w:rPrChange>
        </w:rPr>
        <w:t>dvSW</w:t>
      </w:r>
      <w:proofErr w:type="spellEnd"/>
      <w:r w:rsidRPr="00B66100">
        <w:rPr>
          <w:rStyle w:val="VerbatimChar"/>
          <w:lang w:val="it-IT"/>
          <w:rPrChange w:id="523" w:author="Stefano Moro" w:date="2018-02-12T17:42:00Z">
            <w:rPr>
              <w:rStyle w:val="VerbatimChar"/>
            </w:rPr>
          </w:rPrChange>
        </w:rPr>
        <w:t xml:space="preserve"> -1.10743701 1.67008525 -0.6631021  5.077017e-01</w:t>
      </w:r>
      <w:r w:rsidRPr="00B66100">
        <w:rPr>
          <w:lang w:val="it-IT"/>
          <w:rPrChange w:id="524" w:author="Stefano Moro" w:date="2018-02-12T17:42:00Z">
            <w:rPr/>
          </w:rPrChange>
        </w:rPr>
        <w:br/>
      </w:r>
      <w:r w:rsidRPr="00B66100">
        <w:rPr>
          <w:rStyle w:val="VerbatimChar"/>
          <w:lang w:val="it-IT"/>
          <w:rPrChange w:id="525" w:author="Stefano Moro" w:date="2018-02-12T17:42:00Z">
            <w:rPr>
              <w:rStyle w:val="VerbatimChar"/>
            </w:rPr>
          </w:rPrChange>
        </w:rPr>
        <w:t xml:space="preserve">## 11            </w:t>
      </w:r>
      <w:proofErr w:type="spellStart"/>
      <w:r w:rsidRPr="00B66100">
        <w:rPr>
          <w:rStyle w:val="VerbatimChar"/>
          <w:lang w:val="it-IT"/>
          <w:rPrChange w:id="526" w:author="Stefano Moro" w:date="2018-02-12T17:42:00Z">
            <w:rPr>
              <w:rStyle w:val="VerbatimChar"/>
            </w:rPr>
          </w:rPrChange>
        </w:rPr>
        <w:t>dvW</w:t>
      </w:r>
      <w:proofErr w:type="spellEnd"/>
      <w:r w:rsidRPr="00B66100">
        <w:rPr>
          <w:rStyle w:val="VerbatimChar"/>
          <w:lang w:val="it-IT"/>
          <w:rPrChange w:id="527" w:author="Stefano Moro" w:date="2018-02-12T17:42:00Z">
            <w:rPr>
              <w:rStyle w:val="VerbatimChar"/>
            </w:rPr>
          </w:rPrChange>
        </w:rPr>
        <w:t xml:space="preserve"> -1.57867300 1.53218575 -1.0303405  3.035617e-01</w:t>
      </w:r>
      <w:r w:rsidRPr="00B66100">
        <w:rPr>
          <w:lang w:val="it-IT"/>
          <w:rPrChange w:id="528" w:author="Stefano Moro" w:date="2018-02-12T17:42:00Z">
            <w:rPr/>
          </w:rPrChange>
        </w:rPr>
        <w:br/>
      </w:r>
      <w:r w:rsidRPr="00B66100">
        <w:rPr>
          <w:rStyle w:val="VerbatimChar"/>
          <w:lang w:val="it-IT"/>
          <w:rPrChange w:id="529" w:author="Stefano Moro" w:date="2018-02-12T17:42:00Z">
            <w:rPr>
              <w:rStyle w:val="VerbatimChar"/>
            </w:rPr>
          </w:rPrChange>
        </w:rPr>
        <w:t xml:space="preserve">## 12            </w:t>
      </w:r>
      <w:proofErr w:type="spellStart"/>
      <w:r w:rsidRPr="00B66100">
        <w:rPr>
          <w:rStyle w:val="VerbatimChar"/>
          <w:lang w:val="it-IT"/>
          <w:rPrChange w:id="530" w:author="Stefano Moro" w:date="2018-02-12T17:42:00Z">
            <w:rPr>
              <w:rStyle w:val="VerbatimChar"/>
            </w:rPr>
          </w:rPrChange>
        </w:rPr>
        <w:t>umr</w:t>
      </w:r>
      <w:proofErr w:type="spellEnd"/>
      <w:r w:rsidRPr="00B66100">
        <w:rPr>
          <w:rStyle w:val="VerbatimChar"/>
          <w:lang w:val="it-IT"/>
          <w:rPrChange w:id="531" w:author="Stefano Moro" w:date="2018-02-12T17:42:00Z">
            <w:rPr>
              <w:rStyle w:val="VerbatimChar"/>
            </w:rPr>
          </w:rPrChange>
        </w:rPr>
        <w:t xml:space="preserve">  0.08157935 0.02828999  2.8836825  4.173672e-03</w:t>
      </w:r>
      <w:r w:rsidRPr="00B66100">
        <w:rPr>
          <w:lang w:val="it-IT"/>
          <w:rPrChange w:id="532" w:author="Stefano Moro" w:date="2018-02-12T17:42:00Z">
            <w:rPr/>
          </w:rPrChange>
        </w:rPr>
        <w:br/>
      </w:r>
      <w:r w:rsidRPr="00B66100">
        <w:rPr>
          <w:rStyle w:val="VerbatimChar"/>
          <w:lang w:val="it-IT"/>
          <w:rPrChange w:id="533" w:author="Stefano Moro" w:date="2018-02-12T17:42:00Z">
            <w:rPr>
              <w:rStyle w:val="VerbatimChar"/>
            </w:rPr>
          </w:rPrChange>
        </w:rPr>
        <w:t xml:space="preserve">## 13 </w:t>
      </w:r>
      <w:proofErr w:type="spellStart"/>
      <w:r w:rsidRPr="00B66100">
        <w:rPr>
          <w:rStyle w:val="VerbatimChar"/>
          <w:lang w:val="it-IT"/>
          <w:rPrChange w:id="534" w:author="Stefano Moro" w:date="2018-02-12T17:42:00Z">
            <w:rPr>
              <w:rStyle w:val="VerbatimChar"/>
            </w:rPr>
          </w:rPrChange>
        </w:rPr>
        <w:t>stagioneSpring</w:t>
      </w:r>
      <w:proofErr w:type="spellEnd"/>
      <w:r w:rsidRPr="00B66100">
        <w:rPr>
          <w:rStyle w:val="VerbatimChar"/>
          <w:lang w:val="it-IT"/>
          <w:rPrChange w:id="535" w:author="Stefano Moro" w:date="2018-02-12T17:42:00Z">
            <w:rPr>
              <w:rStyle w:val="VerbatimChar"/>
            </w:rPr>
          </w:rPrChange>
        </w:rPr>
        <w:t xml:space="preserve">  0.26275082 0.65337785  0.4021422  6.878248e-01</w:t>
      </w:r>
      <w:r w:rsidRPr="00B66100">
        <w:rPr>
          <w:lang w:val="it-IT"/>
          <w:rPrChange w:id="536" w:author="Stefano Moro" w:date="2018-02-12T17:42:00Z">
            <w:rPr/>
          </w:rPrChange>
        </w:rPr>
        <w:br/>
      </w:r>
      <w:r w:rsidRPr="00B66100">
        <w:rPr>
          <w:rStyle w:val="VerbatimChar"/>
          <w:lang w:val="it-IT"/>
          <w:rPrChange w:id="537" w:author="Stefano Moro" w:date="2018-02-12T17:42:00Z">
            <w:rPr>
              <w:rStyle w:val="VerbatimChar"/>
            </w:rPr>
          </w:rPrChange>
        </w:rPr>
        <w:t xml:space="preserve">## 14 </w:t>
      </w:r>
      <w:proofErr w:type="spellStart"/>
      <w:r w:rsidRPr="00B66100">
        <w:rPr>
          <w:rStyle w:val="VerbatimChar"/>
          <w:lang w:val="it-IT"/>
          <w:rPrChange w:id="538" w:author="Stefano Moro" w:date="2018-02-12T17:42:00Z">
            <w:rPr>
              <w:rStyle w:val="VerbatimChar"/>
            </w:rPr>
          </w:rPrChange>
        </w:rPr>
        <w:t>stagioneSummer</w:t>
      </w:r>
      <w:proofErr w:type="spellEnd"/>
      <w:r w:rsidRPr="00B66100">
        <w:rPr>
          <w:rStyle w:val="VerbatimChar"/>
          <w:lang w:val="it-IT"/>
          <w:rPrChange w:id="539" w:author="Stefano Moro" w:date="2018-02-12T17:42:00Z">
            <w:rPr>
              <w:rStyle w:val="VerbatimChar"/>
            </w:rPr>
          </w:rPrChange>
        </w:rPr>
        <w:t xml:space="preserve"> -1.18573213 0.93659288 -1.2660059  2.063530e-01</w:t>
      </w:r>
      <w:r w:rsidRPr="00B66100">
        <w:rPr>
          <w:lang w:val="it-IT"/>
          <w:rPrChange w:id="540" w:author="Stefano Moro" w:date="2018-02-12T17:42:00Z">
            <w:rPr/>
          </w:rPrChange>
        </w:rPr>
        <w:br/>
      </w:r>
      <w:r w:rsidRPr="00B66100">
        <w:rPr>
          <w:rStyle w:val="VerbatimChar"/>
          <w:lang w:val="it-IT"/>
          <w:rPrChange w:id="541" w:author="Stefano Moro" w:date="2018-02-12T17:42:00Z">
            <w:rPr>
              <w:rStyle w:val="VerbatimChar"/>
            </w:rPr>
          </w:rPrChange>
        </w:rPr>
        <w:t xml:space="preserve">## 15 </w:t>
      </w:r>
      <w:proofErr w:type="spellStart"/>
      <w:r w:rsidRPr="00B66100">
        <w:rPr>
          <w:rStyle w:val="VerbatimChar"/>
          <w:lang w:val="it-IT"/>
          <w:rPrChange w:id="542" w:author="Stefano Moro" w:date="2018-02-12T17:42:00Z">
            <w:rPr>
              <w:rStyle w:val="VerbatimChar"/>
            </w:rPr>
          </w:rPrChange>
        </w:rPr>
        <w:t>stagioneWinter</w:t>
      </w:r>
      <w:proofErr w:type="spellEnd"/>
      <w:r w:rsidRPr="00B66100">
        <w:rPr>
          <w:rStyle w:val="VerbatimChar"/>
          <w:lang w:val="it-IT"/>
          <w:rPrChange w:id="543" w:author="Stefano Moro" w:date="2018-02-12T17:42:00Z">
            <w:rPr>
              <w:rStyle w:val="VerbatimChar"/>
            </w:rPr>
          </w:rPrChange>
        </w:rPr>
        <w:t xml:space="preserve">  1.77056876 0.73387554  2.4126281  1.635153e-02</w:t>
      </w:r>
    </w:p>
    <w:p w:rsidR="00D41527" w:rsidRPr="00B66100" w:rsidRDefault="00BB16DC">
      <w:pPr>
        <w:pStyle w:val="SourceCode"/>
        <w:rPr>
          <w:lang w:val="it-IT"/>
          <w:rPrChange w:id="544" w:author="Stefano Moro" w:date="2018-02-12T17:42:00Z">
            <w:rPr/>
          </w:rPrChange>
        </w:rPr>
      </w:pPr>
      <w:r w:rsidRPr="00B66100">
        <w:rPr>
          <w:rStyle w:val="VerbatimChar"/>
          <w:lang w:val="it-IT"/>
          <w:rPrChange w:id="545" w:author="Stefano Moro" w:date="2018-02-12T17:42:00Z">
            <w:rPr>
              <w:rStyle w:val="VerbatimChar"/>
            </w:rPr>
          </w:rPrChange>
        </w:rPr>
        <w:t xml:space="preserve">##   </w:t>
      </w:r>
      <w:proofErr w:type="spellStart"/>
      <w:r w:rsidRPr="00B66100">
        <w:rPr>
          <w:rStyle w:val="VerbatimChar"/>
          <w:lang w:val="it-IT"/>
          <w:rPrChange w:id="546" w:author="Stefano Moro" w:date="2018-02-12T17:42:00Z">
            <w:rPr>
              <w:rStyle w:val="VerbatimChar"/>
            </w:rPr>
          </w:rPrChange>
        </w:rPr>
        <w:t>r.squared</w:t>
      </w:r>
      <w:proofErr w:type="spellEnd"/>
      <w:r w:rsidRPr="00B66100">
        <w:rPr>
          <w:rStyle w:val="VerbatimChar"/>
          <w:lang w:val="it-IT"/>
          <w:rPrChange w:id="547" w:author="Stefano Moro" w:date="2018-02-12T17:42:00Z">
            <w:rPr>
              <w:rStyle w:val="VerbatimChar"/>
            </w:rPr>
          </w:rPrChange>
        </w:rPr>
        <w:t xml:space="preserve"> </w:t>
      </w:r>
      <w:proofErr w:type="spellStart"/>
      <w:r w:rsidRPr="00B66100">
        <w:rPr>
          <w:rStyle w:val="VerbatimChar"/>
          <w:lang w:val="it-IT"/>
          <w:rPrChange w:id="548" w:author="Stefano Moro" w:date="2018-02-12T17:42:00Z">
            <w:rPr>
              <w:rStyle w:val="VerbatimChar"/>
            </w:rPr>
          </w:rPrChange>
        </w:rPr>
        <w:t>adj.r.squared</w:t>
      </w:r>
      <w:proofErr w:type="spellEnd"/>
      <w:r w:rsidRPr="00B66100">
        <w:rPr>
          <w:rStyle w:val="VerbatimChar"/>
          <w:lang w:val="it-IT"/>
          <w:rPrChange w:id="549" w:author="Stefano Moro" w:date="2018-02-12T17:42:00Z">
            <w:rPr>
              <w:rStyle w:val="VerbatimChar"/>
            </w:rPr>
          </w:rPrChange>
        </w:rPr>
        <w:t xml:space="preserve">    sigma </w:t>
      </w:r>
      <w:proofErr w:type="spellStart"/>
      <w:r w:rsidRPr="00B66100">
        <w:rPr>
          <w:rStyle w:val="VerbatimChar"/>
          <w:lang w:val="it-IT"/>
          <w:rPrChange w:id="550" w:author="Stefano Moro" w:date="2018-02-12T17:42:00Z">
            <w:rPr>
              <w:rStyle w:val="VerbatimChar"/>
            </w:rPr>
          </w:rPrChange>
        </w:rPr>
        <w:t>statistic</w:t>
      </w:r>
      <w:proofErr w:type="spellEnd"/>
      <w:r w:rsidRPr="00B66100">
        <w:rPr>
          <w:rStyle w:val="VerbatimChar"/>
          <w:lang w:val="it-IT"/>
          <w:rPrChange w:id="551" w:author="Stefano Moro" w:date="2018-02-12T17:42:00Z">
            <w:rPr>
              <w:rStyle w:val="VerbatimChar"/>
            </w:rPr>
          </w:rPrChange>
        </w:rPr>
        <w:t xml:space="preserve">       </w:t>
      </w:r>
      <w:proofErr w:type="spellStart"/>
      <w:r w:rsidRPr="00B66100">
        <w:rPr>
          <w:rStyle w:val="VerbatimChar"/>
          <w:lang w:val="it-IT"/>
          <w:rPrChange w:id="552" w:author="Stefano Moro" w:date="2018-02-12T17:42:00Z">
            <w:rPr>
              <w:rStyle w:val="VerbatimChar"/>
            </w:rPr>
          </w:rPrChange>
        </w:rPr>
        <w:t>p.value</w:t>
      </w:r>
      <w:proofErr w:type="spellEnd"/>
      <w:r w:rsidRPr="00B66100">
        <w:rPr>
          <w:rStyle w:val="VerbatimChar"/>
          <w:lang w:val="it-IT"/>
          <w:rPrChange w:id="553" w:author="Stefano Moro" w:date="2018-02-12T17:42:00Z">
            <w:rPr>
              <w:rStyle w:val="VerbatimChar"/>
            </w:rPr>
          </w:rPrChange>
        </w:rPr>
        <w:t xml:space="preserve"> </w:t>
      </w:r>
      <w:proofErr w:type="spellStart"/>
      <w:r w:rsidRPr="00B66100">
        <w:rPr>
          <w:rStyle w:val="VerbatimChar"/>
          <w:lang w:val="it-IT"/>
          <w:rPrChange w:id="554" w:author="Stefano Moro" w:date="2018-02-12T17:42:00Z">
            <w:rPr>
              <w:rStyle w:val="VerbatimChar"/>
            </w:rPr>
          </w:rPrChange>
        </w:rPr>
        <w:t>df</w:t>
      </w:r>
      <w:proofErr w:type="spellEnd"/>
      <w:r w:rsidRPr="00B66100">
        <w:rPr>
          <w:rStyle w:val="VerbatimChar"/>
          <w:lang w:val="it-IT"/>
          <w:rPrChange w:id="555" w:author="Stefano Moro" w:date="2018-02-12T17:42:00Z">
            <w:rPr>
              <w:rStyle w:val="VerbatimChar"/>
            </w:rPr>
          </w:rPrChange>
        </w:rPr>
        <w:t xml:space="preserve">    </w:t>
      </w:r>
      <w:proofErr w:type="spellStart"/>
      <w:r w:rsidRPr="00B66100">
        <w:rPr>
          <w:rStyle w:val="VerbatimChar"/>
          <w:lang w:val="it-IT"/>
          <w:rPrChange w:id="556" w:author="Stefano Moro" w:date="2018-02-12T17:42:00Z">
            <w:rPr>
              <w:rStyle w:val="VerbatimChar"/>
            </w:rPr>
          </w:rPrChange>
        </w:rPr>
        <w:t>logLik</w:t>
      </w:r>
      <w:proofErr w:type="spellEnd"/>
      <w:r w:rsidRPr="00B66100">
        <w:rPr>
          <w:lang w:val="it-IT"/>
          <w:rPrChange w:id="557" w:author="Stefano Moro" w:date="2018-02-12T17:42:00Z">
            <w:rPr/>
          </w:rPrChange>
        </w:rPr>
        <w:br/>
      </w:r>
      <w:r w:rsidRPr="00B66100">
        <w:rPr>
          <w:rStyle w:val="VerbatimChar"/>
          <w:lang w:val="it-IT"/>
          <w:rPrChange w:id="558" w:author="Stefano Moro" w:date="2018-02-12T17:42:00Z">
            <w:rPr>
              <w:rStyle w:val="VerbatimChar"/>
            </w:rPr>
          </w:rPrChange>
        </w:rPr>
        <w:t>## 1 0.8349476     0.8283455 4.058164   126.467 1.858195e-127 15 -1021.521</w:t>
      </w:r>
      <w:r w:rsidRPr="00B66100">
        <w:rPr>
          <w:lang w:val="it-IT"/>
          <w:rPrChange w:id="559" w:author="Stefano Moro" w:date="2018-02-12T17:42:00Z">
            <w:rPr/>
          </w:rPrChange>
        </w:rPr>
        <w:br/>
      </w:r>
      <w:r w:rsidRPr="00B66100">
        <w:rPr>
          <w:rStyle w:val="VerbatimChar"/>
          <w:lang w:val="it-IT"/>
          <w:rPrChange w:id="560" w:author="Stefano Moro" w:date="2018-02-12T17:42:00Z">
            <w:rPr>
              <w:rStyle w:val="VerbatimChar"/>
            </w:rPr>
          </w:rPrChange>
        </w:rPr>
        <w:t xml:space="preserve">##        AIC     BIC </w:t>
      </w:r>
      <w:proofErr w:type="spellStart"/>
      <w:r w:rsidRPr="00B66100">
        <w:rPr>
          <w:rStyle w:val="VerbatimChar"/>
          <w:lang w:val="it-IT"/>
          <w:rPrChange w:id="561" w:author="Stefano Moro" w:date="2018-02-12T17:42:00Z">
            <w:rPr>
              <w:rStyle w:val="VerbatimChar"/>
            </w:rPr>
          </w:rPrChange>
        </w:rPr>
        <w:t>deviance</w:t>
      </w:r>
      <w:proofErr w:type="spellEnd"/>
      <w:r w:rsidRPr="00B66100">
        <w:rPr>
          <w:rStyle w:val="VerbatimChar"/>
          <w:lang w:val="it-IT"/>
          <w:rPrChange w:id="562" w:author="Stefano Moro" w:date="2018-02-12T17:42:00Z">
            <w:rPr>
              <w:rStyle w:val="VerbatimChar"/>
            </w:rPr>
          </w:rPrChange>
        </w:rPr>
        <w:t xml:space="preserve"> </w:t>
      </w:r>
      <w:proofErr w:type="spellStart"/>
      <w:r w:rsidRPr="00B66100">
        <w:rPr>
          <w:rStyle w:val="VerbatimChar"/>
          <w:lang w:val="it-IT"/>
          <w:rPrChange w:id="563" w:author="Stefano Moro" w:date="2018-02-12T17:42:00Z">
            <w:rPr>
              <w:rStyle w:val="VerbatimChar"/>
            </w:rPr>
          </w:rPrChange>
        </w:rPr>
        <w:t>df.residual</w:t>
      </w:r>
      <w:proofErr w:type="spellEnd"/>
      <w:r w:rsidRPr="00B66100">
        <w:rPr>
          <w:lang w:val="it-IT"/>
          <w:rPrChange w:id="564" w:author="Stefano Moro" w:date="2018-02-12T17:42:00Z">
            <w:rPr/>
          </w:rPrChange>
        </w:rPr>
        <w:br/>
      </w:r>
      <w:r w:rsidRPr="00B66100">
        <w:rPr>
          <w:rStyle w:val="VerbatimChar"/>
          <w:lang w:val="it-IT"/>
          <w:rPrChange w:id="565" w:author="Stefano Moro" w:date="2018-02-12T17:42:00Z">
            <w:rPr>
              <w:rStyle w:val="VerbatimChar"/>
            </w:rPr>
          </w:rPrChange>
        </w:rPr>
        <w:t>## 1 2075.042 2137.44 5764.043         350</w:t>
      </w:r>
    </w:p>
    <w:p w:rsidR="00D41527" w:rsidRPr="00B66100" w:rsidRDefault="00BB16DC">
      <w:pPr>
        <w:pStyle w:val="Heading6"/>
        <w:rPr>
          <w:lang w:val="it-IT"/>
          <w:rPrChange w:id="566" w:author="Stefano Moro" w:date="2018-02-12T17:42:00Z">
            <w:rPr/>
          </w:rPrChange>
        </w:rPr>
      </w:pPr>
      <w:bookmarkStart w:id="567" w:name="tabella-3-modello-di-regressione-lineare"/>
      <w:bookmarkEnd w:id="567"/>
      <w:r w:rsidRPr="00B66100">
        <w:rPr>
          <w:lang w:val="it-IT"/>
          <w:rPrChange w:id="568" w:author="Stefano Moro" w:date="2018-02-12T17:42:00Z">
            <w:rPr/>
          </w:rPrChange>
        </w:rPr>
        <w:lastRenderedPageBreak/>
        <w:t xml:space="preserve">Tabella 3) Modello di regressione lineare multipla con procedura </w:t>
      </w:r>
      <w:proofErr w:type="spellStart"/>
      <w:r w:rsidRPr="00B66100">
        <w:rPr>
          <w:lang w:val="it-IT"/>
          <w:rPrChange w:id="569" w:author="Stefano Moro" w:date="2018-02-12T17:42:00Z">
            <w:rPr/>
          </w:rPrChange>
        </w:rPr>
        <w:t>Stepwise</w:t>
      </w:r>
      <w:proofErr w:type="spellEnd"/>
      <w:r w:rsidRPr="00B66100">
        <w:rPr>
          <w:lang w:val="it-IT"/>
          <w:rPrChange w:id="570" w:author="Stefano Moro" w:date="2018-02-12T17:42:00Z">
            <w:rPr/>
          </w:rPrChange>
        </w:rPr>
        <w:t>.</w:t>
      </w:r>
    </w:p>
    <w:p w:rsidR="00D41527" w:rsidRPr="00B66100" w:rsidRDefault="00BB16DC">
      <w:pPr>
        <w:pStyle w:val="FirstParagraph"/>
        <w:rPr>
          <w:lang w:val="it-IT"/>
          <w:rPrChange w:id="571" w:author="Stefano Moro" w:date="2018-02-12T17:42:00Z">
            <w:rPr/>
          </w:rPrChange>
        </w:rPr>
      </w:pPr>
      <w:r w:rsidRPr="00B66100">
        <w:rPr>
          <w:noProof/>
          <w:lang w:val="it-IT" w:eastAsia="it-IT"/>
        </w:rPr>
        <w:drawing>
          <wp:inline distT="0" distB="0" distL="0" distR="0" wp14:anchorId="39029BC0" wp14:editId="341DF1BD">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sidRPr="00233806">
        <w:rPr>
          <w:noProof/>
          <w:lang w:val="it-IT" w:eastAsia="it-IT"/>
        </w:rPr>
        <w:drawing>
          <wp:inline distT="0" distB="0" distL="0" distR="0" wp14:anchorId="7BCFA318" wp14:editId="67B0BBD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5-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sidRPr="00233806">
        <w:rPr>
          <w:noProof/>
          <w:lang w:val="it-IT" w:eastAsia="it-IT"/>
        </w:rPr>
        <w:lastRenderedPageBreak/>
        <w:drawing>
          <wp:inline distT="0" distB="0" distL="0" distR="0" wp14:anchorId="02230525" wp14:editId="14890E5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5-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sidRPr="00B342EE">
        <w:rPr>
          <w:noProof/>
          <w:lang w:val="it-IT" w:eastAsia="it-IT"/>
        </w:rPr>
        <w:drawing>
          <wp:inline distT="0" distB="0" distL="0" distR="0" wp14:anchorId="68F81EC2" wp14:editId="11C0F2B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5-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D41527" w:rsidRPr="00B66100" w:rsidRDefault="00BB16DC">
      <w:pPr>
        <w:pStyle w:val="Heading6"/>
        <w:rPr>
          <w:lang w:val="it-IT"/>
          <w:rPrChange w:id="572" w:author="Stefano Moro" w:date="2018-02-12T17:42:00Z">
            <w:rPr/>
          </w:rPrChange>
        </w:rPr>
      </w:pPr>
      <w:bookmarkStart w:id="573" w:name="fig-2.16-analisi-dei-residui-del-modello"/>
      <w:bookmarkEnd w:id="573"/>
      <w:proofErr w:type="spellStart"/>
      <w:r w:rsidRPr="00B66100">
        <w:rPr>
          <w:lang w:val="it-IT"/>
          <w:rPrChange w:id="574" w:author="Stefano Moro" w:date="2018-02-12T17:42:00Z">
            <w:rPr/>
          </w:rPrChange>
        </w:rPr>
        <w:lastRenderedPageBreak/>
        <w:t>Fig</w:t>
      </w:r>
      <w:proofErr w:type="spellEnd"/>
      <w:r w:rsidRPr="00B66100">
        <w:rPr>
          <w:lang w:val="it-IT"/>
          <w:rPrChange w:id="575" w:author="Stefano Moro" w:date="2018-02-12T17:42:00Z">
            <w:rPr/>
          </w:rPrChange>
        </w:rPr>
        <w:t xml:space="preserve"> 2.16) Analisi dei residui del modello</w:t>
      </w:r>
    </w:p>
    <w:p w:rsidR="00D41527" w:rsidRPr="00B66100" w:rsidRDefault="00BB16DC">
      <w:pPr>
        <w:pStyle w:val="FirstParagraph"/>
        <w:rPr>
          <w:lang w:val="it-IT"/>
          <w:rPrChange w:id="576" w:author="Stefano Moro" w:date="2018-02-12T17:42:00Z">
            <w:rPr/>
          </w:rPrChange>
        </w:rPr>
      </w:pPr>
      <w:r w:rsidRPr="00B66100">
        <w:rPr>
          <w:noProof/>
          <w:lang w:val="it-IT" w:eastAsia="it-IT"/>
        </w:rPr>
        <w:drawing>
          <wp:inline distT="0" distB="0" distL="0" distR="0" wp14:anchorId="322B073B" wp14:editId="37C12C3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577" w:author="Stefano Moro" w:date="2018-02-12T17:42:00Z">
            <w:rPr/>
          </w:rPrChange>
        </w:rPr>
        <w:t xml:space="preserve"> ######</w:t>
      </w:r>
      <w:proofErr w:type="spellStart"/>
      <w:r w:rsidRPr="00B66100">
        <w:rPr>
          <w:lang w:val="it-IT"/>
          <w:rPrChange w:id="578" w:author="Stefano Moro" w:date="2018-02-12T17:42:00Z">
            <w:rPr/>
          </w:rPrChange>
        </w:rPr>
        <w:t>Fig</w:t>
      </w:r>
      <w:proofErr w:type="spellEnd"/>
      <w:r w:rsidRPr="00B66100">
        <w:rPr>
          <w:lang w:val="it-IT"/>
          <w:rPrChange w:id="579" w:author="Stefano Moro" w:date="2018-02-12T17:42:00Z">
            <w:rPr/>
          </w:rPrChange>
        </w:rPr>
        <w:t xml:space="preserve"> 2.17)Analisi grafica dei residui </w:t>
      </w:r>
      <w:r w:rsidRPr="00B66100">
        <w:rPr>
          <w:noProof/>
          <w:lang w:val="it-IT" w:eastAsia="it-IT"/>
        </w:rPr>
        <w:drawing>
          <wp:inline distT="0" distB="0" distL="0" distR="0" wp14:anchorId="08CAF6C8" wp14:editId="6D6A093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580" w:author="Stefano Moro" w:date="2018-02-12T17:42:00Z">
            <w:rPr/>
          </w:rPrChange>
        </w:rPr>
        <w:t xml:space="preserve"> ###### </w:t>
      </w:r>
      <w:proofErr w:type="spellStart"/>
      <w:r w:rsidRPr="00B66100">
        <w:rPr>
          <w:lang w:val="it-IT"/>
          <w:rPrChange w:id="581" w:author="Stefano Moro" w:date="2018-02-12T17:42:00Z">
            <w:rPr/>
          </w:rPrChange>
        </w:rPr>
        <w:t>Fig</w:t>
      </w:r>
      <w:proofErr w:type="spellEnd"/>
      <w:r w:rsidRPr="00B66100">
        <w:rPr>
          <w:lang w:val="it-IT"/>
          <w:rPrChange w:id="582" w:author="Stefano Moro" w:date="2018-02-12T17:42:00Z">
            <w:rPr/>
          </w:rPrChange>
        </w:rPr>
        <w:t xml:space="preserve"> 2.18) Analisi di autocorrelazione</w:t>
      </w:r>
    </w:p>
    <w:p w:rsidR="00D41527" w:rsidRPr="00B66100" w:rsidRDefault="00BB16DC">
      <w:pPr>
        <w:pStyle w:val="Corpodeltesto"/>
        <w:rPr>
          <w:lang w:val="it-IT"/>
          <w:rPrChange w:id="583" w:author="Stefano Moro" w:date="2018-02-12T17:42:00Z">
            <w:rPr/>
          </w:rPrChange>
        </w:rPr>
      </w:pPr>
      <w:r w:rsidRPr="00B66100">
        <w:rPr>
          <w:noProof/>
          <w:lang w:val="it-IT" w:eastAsia="it-IT"/>
        </w:rPr>
        <w:lastRenderedPageBreak/>
        <w:drawing>
          <wp:inline distT="0" distB="0" distL="0" distR="0" wp14:anchorId="17F10D94" wp14:editId="15A2A50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D41527" w:rsidRPr="00B66100" w:rsidRDefault="00BB16DC">
      <w:pPr>
        <w:pStyle w:val="Heading6"/>
        <w:rPr>
          <w:lang w:val="it-IT"/>
          <w:rPrChange w:id="584" w:author="Stefano Moro" w:date="2018-02-12T17:42:00Z">
            <w:rPr/>
          </w:rPrChange>
        </w:rPr>
      </w:pPr>
      <w:bookmarkStart w:id="585" w:name="fig-2.19analisi-dei-residui-in-funzione-"/>
      <w:bookmarkEnd w:id="585"/>
      <w:proofErr w:type="spellStart"/>
      <w:r w:rsidRPr="00B66100">
        <w:rPr>
          <w:lang w:val="it-IT"/>
          <w:rPrChange w:id="586" w:author="Stefano Moro" w:date="2018-02-12T17:42:00Z">
            <w:rPr/>
          </w:rPrChange>
        </w:rPr>
        <w:t>Fig</w:t>
      </w:r>
      <w:proofErr w:type="spellEnd"/>
      <w:r w:rsidRPr="00B66100">
        <w:rPr>
          <w:lang w:val="it-IT"/>
          <w:rPrChange w:id="587" w:author="Stefano Moro" w:date="2018-02-12T17:42:00Z">
            <w:rPr/>
          </w:rPrChange>
        </w:rPr>
        <w:t xml:space="preserve"> 2.19)Analisi dei residui in funzione della direzione del vento</w:t>
      </w:r>
    </w:p>
    <w:p w:rsidR="00D41527" w:rsidRPr="00B66100" w:rsidRDefault="00BB16DC">
      <w:pPr>
        <w:pStyle w:val="FirstParagraph"/>
        <w:rPr>
          <w:lang w:val="it-IT"/>
          <w:rPrChange w:id="588" w:author="Stefano Moro" w:date="2018-02-12T17:42:00Z">
            <w:rPr/>
          </w:rPrChange>
        </w:rPr>
      </w:pPr>
      <w:r w:rsidRPr="00B66100">
        <w:rPr>
          <w:noProof/>
          <w:lang w:val="it-IT" w:eastAsia="it-IT"/>
        </w:rPr>
        <w:drawing>
          <wp:inline distT="0" distB="0" distL="0" distR="0" wp14:anchorId="1BA1FB93" wp14:editId="303CFDC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2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589" w:author="Stefano Moro" w:date="2018-02-12T17:42:00Z">
            <w:rPr/>
          </w:rPrChange>
        </w:rPr>
        <w:t xml:space="preserve"> ######</w:t>
      </w:r>
      <w:proofErr w:type="spellStart"/>
      <w:r w:rsidRPr="00B66100">
        <w:rPr>
          <w:lang w:val="it-IT"/>
          <w:rPrChange w:id="590" w:author="Stefano Moro" w:date="2018-02-12T17:42:00Z">
            <w:rPr/>
          </w:rPrChange>
        </w:rPr>
        <w:t>Fig</w:t>
      </w:r>
      <w:proofErr w:type="spellEnd"/>
      <w:r w:rsidRPr="00B66100">
        <w:rPr>
          <w:lang w:val="it-IT"/>
          <w:rPrChange w:id="591" w:author="Stefano Moro" w:date="2018-02-12T17:42:00Z">
            <w:rPr/>
          </w:rPrChange>
        </w:rPr>
        <w:t xml:space="preserve"> 2.20) Analisi dei residui in funzione della stagione</w:t>
      </w:r>
    </w:p>
    <w:p w:rsidR="00D41527" w:rsidRPr="00B66100" w:rsidRDefault="00BB16DC">
      <w:pPr>
        <w:pStyle w:val="Heading5"/>
        <w:rPr>
          <w:lang w:val="it-IT"/>
          <w:rPrChange w:id="592" w:author="Stefano Moro" w:date="2018-02-12T17:42:00Z">
            <w:rPr/>
          </w:rPrChange>
        </w:rPr>
      </w:pPr>
      <w:bookmarkStart w:id="593" w:name="gamgeneralised-additive-modelling"/>
      <w:bookmarkEnd w:id="593"/>
      <w:r w:rsidRPr="00B66100">
        <w:rPr>
          <w:lang w:val="it-IT"/>
          <w:rPrChange w:id="594" w:author="Stefano Moro" w:date="2018-02-12T17:42:00Z">
            <w:rPr/>
          </w:rPrChange>
        </w:rPr>
        <w:lastRenderedPageBreak/>
        <w:t>2.3.2) GAM(</w:t>
      </w:r>
      <w:proofErr w:type="spellStart"/>
      <w:r w:rsidRPr="00B66100">
        <w:rPr>
          <w:lang w:val="it-IT"/>
          <w:rPrChange w:id="595" w:author="Stefano Moro" w:date="2018-02-12T17:42:00Z">
            <w:rPr/>
          </w:rPrChange>
        </w:rPr>
        <w:t>generalised</w:t>
      </w:r>
      <w:proofErr w:type="spellEnd"/>
      <w:r w:rsidRPr="00B66100">
        <w:rPr>
          <w:lang w:val="it-IT"/>
          <w:rPrChange w:id="596" w:author="Stefano Moro" w:date="2018-02-12T17:42:00Z">
            <w:rPr/>
          </w:rPrChange>
        </w:rPr>
        <w:t xml:space="preserve"> additive </w:t>
      </w:r>
      <w:proofErr w:type="spellStart"/>
      <w:r w:rsidRPr="00B66100">
        <w:rPr>
          <w:lang w:val="it-IT"/>
          <w:rPrChange w:id="597" w:author="Stefano Moro" w:date="2018-02-12T17:42:00Z">
            <w:rPr/>
          </w:rPrChange>
        </w:rPr>
        <w:t>modelling</w:t>
      </w:r>
      <w:proofErr w:type="spellEnd"/>
      <w:r w:rsidRPr="00B66100">
        <w:rPr>
          <w:lang w:val="it-IT"/>
          <w:rPrChange w:id="598" w:author="Stefano Moro" w:date="2018-02-12T17:42:00Z">
            <w:rPr/>
          </w:rPrChange>
        </w:rPr>
        <w:t>)</w:t>
      </w:r>
    </w:p>
    <w:p w:rsidR="00D41527" w:rsidRPr="00B66100" w:rsidRDefault="00BB16DC">
      <w:pPr>
        <w:pStyle w:val="FirstParagraph"/>
        <w:rPr>
          <w:lang w:val="it-IT"/>
          <w:rPrChange w:id="599" w:author="Stefano Moro" w:date="2018-02-12T17:42:00Z">
            <w:rPr/>
          </w:rPrChange>
        </w:rPr>
      </w:pPr>
      <w:r w:rsidRPr="00B66100">
        <w:rPr>
          <w:lang w:val="it-IT"/>
          <w:rPrChange w:id="600" w:author="Stefano Moro" w:date="2018-02-12T17:42:00Z">
            <w:rPr/>
          </w:rPrChange>
        </w:rPr>
        <w:t xml:space="preserve">I GAM sono modelli lineari generalizzati che utilizzano una distribuzione non lineare, la variabile risposta è spiegata tramite una relazione non gaussiana e la relazione (link) tra variabile risposta e variabile esplicativa può essere diversa. Il modello mette in relazione una variabile </w:t>
      </w:r>
      <w:proofErr w:type="spellStart"/>
      <w:r w:rsidRPr="00B66100">
        <w:rPr>
          <w:lang w:val="it-IT"/>
          <w:rPrChange w:id="601" w:author="Stefano Moro" w:date="2018-02-12T17:42:00Z">
            <w:rPr/>
          </w:rPrChange>
        </w:rPr>
        <w:t>indipendente,Y</w:t>
      </w:r>
      <w:proofErr w:type="spellEnd"/>
      <w:r w:rsidRPr="00B66100">
        <w:rPr>
          <w:lang w:val="it-IT"/>
          <w:rPrChange w:id="602" w:author="Stefano Moro" w:date="2018-02-12T17:42:00Z">
            <w:rPr/>
          </w:rPrChange>
        </w:rPr>
        <w:t xml:space="preserve"> con delle variabili dipendenti </w:t>
      </w:r>
      <w:proofErr w:type="spellStart"/>
      <w:r w:rsidRPr="00B66100">
        <w:rPr>
          <w:lang w:val="it-IT"/>
          <w:rPrChange w:id="603" w:author="Stefano Moro" w:date="2018-02-12T17:42:00Z">
            <w:rPr/>
          </w:rPrChange>
        </w:rPr>
        <w:t>xi.La</w:t>
      </w:r>
      <w:proofErr w:type="spellEnd"/>
      <w:r w:rsidRPr="00B66100">
        <w:rPr>
          <w:lang w:val="it-IT"/>
          <w:rPrChange w:id="604" w:author="Stefano Moro" w:date="2018-02-12T17:42:00Z">
            <w:rPr/>
          </w:rPrChange>
        </w:rPr>
        <w:t xml:space="preserve"> variabile </w:t>
      </w:r>
      <w:proofErr w:type="spellStart"/>
      <w:r w:rsidRPr="00B66100">
        <w:rPr>
          <w:lang w:val="it-IT"/>
          <w:rPrChange w:id="605" w:author="Stefano Moro" w:date="2018-02-12T17:42:00Z">
            <w:rPr/>
          </w:rPrChange>
        </w:rPr>
        <w:t>indipendete</w:t>
      </w:r>
      <w:proofErr w:type="spellEnd"/>
      <w:r w:rsidRPr="00B66100">
        <w:rPr>
          <w:lang w:val="it-IT"/>
          <w:rPrChange w:id="606" w:author="Stefano Moro" w:date="2018-02-12T17:42:00Z">
            <w:rPr/>
          </w:rPrChange>
        </w:rPr>
        <w:t xml:space="preserve"> è associata ad una famiglia di distribuzione esponenziale( distribuzione </w:t>
      </w:r>
      <w:proofErr w:type="spellStart"/>
      <w:r w:rsidRPr="00B66100">
        <w:rPr>
          <w:lang w:val="it-IT"/>
          <w:rPrChange w:id="607" w:author="Stefano Moro" w:date="2018-02-12T17:42:00Z">
            <w:rPr/>
          </w:rPrChange>
        </w:rPr>
        <w:t>normale,binomiale</w:t>
      </w:r>
      <w:proofErr w:type="spellEnd"/>
      <w:r w:rsidRPr="00B66100">
        <w:rPr>
          <w:lang w:val="it-IT"/>
          <w:rPrChange w:id="608" w:author="Stefano Moro" w:date="2018-02-12T17:42:00Z">
            <w:rPr/>
          </w:rPrChange>
        </w:rPr>
        <w:t xml:space="preserve"> o di </w:t>
      </w:r>
      <w:proofErr w:type="spellStart"/>
      <w:r w:rsidRPr="00B66100">
        <w:rPr>
          <w:lang w:val="it-IT"/>
          <w:rPrChange w:id="609" w:author="Stefano Moro" w:date="2018-02-12T17:42:00Z">
            <w:rPr/>
          </w:rPrChange>
        </w:rPr>
        <w:t>Poisson</w:t>
      </w:r>
      <w:proofErr w:type="spellEnd"/>
      <w:r w:rsidRPr="00B66100">
        <w:rPr>
          <w:lang w:val="it-IT"/>
          <w:rPrChange w:id="610" w:author="Stefano Moro" w:date="2018-02-12T17:42:00Z">
            <w:rPr/>
          </w:rPrChange>
        </w:rPr>
        <w:t>) attraverso una funzione link g, mettendo in relazione il valore aspettato per Y con le variabili dipendenti attraverso una struttura del tipo: g(E(Y))=o +f1(x1)…+fp(</w:t>
      </w:r>
      <w:proofErr w:type="spellStart"/>
      <w:r w:rsidRPr="00B66100">
        <w:rPr>
          <w:lang w:val="it-IT"/>
          <w:rPrChange w:id="611" w:author="Stefano Moro" w:date="2018-02-12T17:42:00Z">
            <w:rPr/>
          </w:rPrChange>
        </w:rPr>
        <w:t>xp</w:t>
      </w:r>
      <w:proofErr w:type="spellEnd"/>
      <w:r w:rsidRPr="00B66100">
        <w:rPr>
          <w:lang w:val="it-IT"/>
          <w:rPrChange w:id="612" w:author="Stefano Moro" w:date="2018-02-12T17:42:00Z">
            <w:rPr/>
          </w:rPrChange>
        </w:rPr>
        <w:t>) dove f1 è una funzione che può essere in forma parametrica (</w:t>
      </w:r>
      <w:proofErr w:type="spellStart"/>
      <w:r w:rsidRPr="00B66100">
        <w:rPr>
          <w:lang w:val="it-IT"/>
          <w:rPrChange w:id="613" w:author="Stefano Moro" w:date="2018-02-12T17:42:00Z">
            <w:rPr/>
          </w:rPrChange>
        </w:rPr>
        <w:t>es.polinomiale</w:t>
      </w:r>
      <w:proofErr w:type="spellEnd"/>
      <w:r w:rsidRPr="00B66100">
        <w:rPr>
          <w:lang w:val="it-IT"/>
          <w:rPrChange w:id="614" w:author="Stefano Moro" w:date="2018-02-12T17:42:00Z">
            <w:rPr/>
          </w:rPrChange>
        </w:rPr>
        <w:t xml:space="preserve">) o non parametrica/ semi-parametrica o funzione di </w:t>
      </w:r>
      <w:proofErr w:type="spellStart"/>
      <w:r w:rsidRPr="00B66100">
        <w:rPr>
          <w:lang w:val="it-IT"/>
          <w:rPrChange w:id="615" w:author="Stefano Moro" w:date="2018-02-12T17:42:00Z">
            <w:rPr/>
          </w:rPrChange>
        </w:rPr>
        <w:t>smooth</w:t>
      </w:r>
      <w:proofErr w:type="spellEnd"/>
      <w:r w:rsidRPr="00B66100">
        <w:rPr>
          <w:lang w:val="it-IT"/>
          <w:rPrChange w:id="616" w:author="Stefano Moro" w:date="2018-02-12T17:42:00Z">
            <w:rPr/>
          </w:rPrChange>
        </w:rPr>
        <w:t>.</w:t>
      </w:r>
    </w:p>
    <w:p w:rsidR="00D41527" w:rsidRPr="00B66100" w:rsidRDefault="00BB16DC">
      <w:pPr>
        <w:pStyle w:val="Corpodeltesto"/>
        <w:rPr>
          <w:lang w:val="it-IT"/>
          <w:rPrChange w:id="617" w:author="Stefano Moro" w:date="2018-02-12T17:42:00Z">
            <w:rPr/>
          </w:rPrChange>
        </w:rPr>
      </w:pPr>
      <w:r w:rsidRPr="00B66100">
        <w:rPr>
          <w:lang w:val="it-IT"/>
          <w:rPrChange w:id="618" w:author="Stefano Moro" w:date="2018-02-12T17:42:00Z">
            <w:rPr/>
          </w:rPrChange>
        </w:rPr>
        <w:t xml:space="preserve">Sono stati stimati dei GAM per comprendere se la relazione tra concentrazione media di Pm10 e le </w:t>
      </w:r>
      <w:proofErr w:type="spellStart"/>
      <w:r w:rsidRPr="00B66100">
        <w:rPr>
          <w:lang w:val="it-IT"/>
          <w:rPrChange w:id="619" w:author="Stefano Moro" w:date="2018-02-12T17:42:00Z">
            <w:rPr/>
          </w:rPrChange>
        </w:rPr>
        <w:t>varibili</w:t>
      </w:r>
      <w:proofErr w:type="spellEnd"/>
      <w:r w:rsidRPr="00B66100">
        <w:rPr>
          <w:lang w:val="it-IT"/>
          <w:rPrChange w:id="620" w:author="Stefano Moro" w:date="2018-02-12T17:42:00Z">
            <w:rPr/>
          </w:rPrChange>
        </w:rPr>
        <w:t xml:space="preserve"> ambientali potesse essere spiegata da questi. Dall’output del modello (Tabella 4) risultano essere significative le variabili </w:t>
      </w:r>
      <w:proofErr w:type="spellStart"/>
      <w:r w:rsidRPr="00B66100">
        <w:rPr>
          <w:lang w:val="it-IT"/>
          <w:rPrChange w:id="621" w:author="Stefano Moro" w:date="2018-02-12T17:42:00Z">
            <w:rPr/>
          </w:rPrChange>
        </w:rPr>
        <w:t>giorno,umidità,temperatura</w:t>
      </w:r>
      <w:proofErr w:type="spellEnd"/>
      <w:r w:rsidRPr="00B66100">
        <w:rPr>
          <w:lang w:val="it-IT"/>
          <w:rPrChange w:id="622" w:author="Stefano Moro" w:date="2018-02-12T17:42:00Z">
            <w:rPr/>
          </w:rPrChange>
        </w:rPr>
        <w:t xml:space="preserve"> e velocità del </w:t>
      </w:r>
      <w:proofErr w:type="spellStart"/>
      <w:r w:rsidRPr="00B66100">
        <w:rPr>
          <w:lang w:val="it-IT"/>
          <w:rPrChange w:id="623" w:author="Stefano Moro" w:date="2018-02-12T17:42:00Z">
            <w:rPr/>
          </w:rPrChange>
        </w:rPr>
        <w:t>vento.Il</w:t>
      </w:r>
      <w:proofErr w:type="spellEnd"/>
      <w:r w:rsidRPr="00B66100">
        <w:rPr>
          <w:lang w:val="it-IT"/>
          <w:rPrChange w:id="624" w:author="Stefano Moro" w:date="2018-02-12T17:42:00Z">
            <w:rPr/>
          </w:rPrChange>
        </w:rPr>
        <w:t xml:space="preserve"> modello presenta un r2 di 0.85 e spiega l’86.5% della devianza. Dall’analisi dei residui (</w:t>
      </w:r>
      <w:proofErr w:type="spellStart"/>
      <w:r w:rsidRPr="00B66100">
        <w:rPr>
          <w:lang w:val="it-IT"/>
          <w:rPrChange w:id="625" w:author="Stefano Moro" w:date="2018-02-12T17:42:00Z">
            <w:rPr/>
          </w:rPrChange>
        </w:rPr>
        <w:t>Fig</w:t>
      </w:r>
      <w:proofErr w:type="spellEnd"/>
      <w:r w:rsidRPr="00B66100">
        <w:rPr>
          <w:lang w:val="it-IT"/>
          <w:rPrChange w:id="626" w:author="Stefano Moro" w:date="2018-02-12T17:42:00Z">
            <w:rPr/>
          </w:rPrChange>
        </w:rPr>
        <w:t xml:space="preserve"> 2.22) risultano essere normali, indipendenti e omoschedastici.</w:t>
      </w:r>
    </w:p>
    <w:p w:rsidR="00D41527" w:rsidRPr="00B66100" w:rsidRDefault="00BB16DC">
      <w:pPr>
        <w:pStyle w:val="SourceCode"/>
        <w:rPr>
          <w:lang w:val="it-IT"/>
          <w:rPrChange w:id="627" w:author="Stefano Moro" w:date="2018-02-12T17:42:00Z">
            <w:rPr/>
          </w:rPrChange>
        </w:rPr>
      </w:pPr>
      <w:r w:rsidRPr="00B66100">
        <w:rPr>
          <w:rStyle w:val="VerbatimChar"/>
          <w:lang w:val="it-IT"/>
          <w:rPrChange w:id="628" w:author="Stefano Moro" w:date="2018-02-12T17:42:00Z">
            <w:rPr>
              <w:rStyle w:val="VerbatimChar"/>
            </w:rPr>
          </w:rPrChange>
        </w:rPr>
        <w:t xml:space="preserve">##     </w:t>
      </w:r>
      <w:proofErr w:type="spellStart"/>
      <w:r w:rsidRPr="00B66100">
        <w:rPr>
          <w:rStyle w:val="VerbatimChar"/>
          <w:lang w:val="it-IT"/>
          <w:rPrChange w:id="629" w:author="Stefano Moro" w:date="2018-02-12T17:42:00Z">
            <w:rPr>
              <w:rStyle w:val="VerbatimChar"/>
            </w:rPr>
          </w:rPrChange>
        </w:rPr>
        <w:t>term</w:t>
      </w:r>
      <w:proofErr w:type="spellEnd"/>
      <w:r w:rsidRPr="00B66100">
        <w:rPr>
          <w:rStyle w:val="VerbatimChar"/>
          <w:lang w:val="it-IT"/>
          <w:rPrChange w:id="630" w:author="Stefano Moro" w:date="2018-02-12T17:42:00Z">
            <w:rPr>
              <w:rStyle w:val="VerbatimChar"/>
            </w:rPr>
          </w:rPrChange>
        </w:rPr>
        <w:t xml:space="preserve">      </w:t>
      </w:r>
      <w:proofErr w:type="spellStart"/>
      <w:r w:rsidRPr="00B66100">
        <w:rPr>
          <w:rStyle w:val="VerbatimChar"/>
          <w:lang w:val="it-IT"/>
          <w:rPrChange w:id="631" w:author="Stefano Moro" w:date="2018-02-12T17:42:00Z">
            <w:rPr>
              <w:rStyle w:val="VerbatimChar"/>
            </w:rPr>
          </w:rPrChange>
        </w:rPr>
        <w:t>edf</w:t>
      </w:r>
      <w:proofErr w:type="spellEnd"/>
      <w:r w:rsidRPr="00B66100">
        <w:rPr>
          <w:rStyle w:val="VerbatimChar"/>
          <w:lang w:val="it-IT"/>
          <w:rPrChange w:id="632" w:author="Stefano Moro" w:date="2018-02-12T17:42:00Z">
            <w:rPr>
              <w:rStyle w:val="VerbatimChar"/>
            </w:rPr>
          </w:rPrChange>
        </w:rPr>
        <w:t xml:space="preserve">   </w:t>
      </w:r>
      <w:proofErr w:type="spellStart"/>
      <w:r w:rsidRPr="00B66100">
        <w:rPr>
          <w:rStyle w:val="VerbatimChar"/>
          <w:lang w:val="it-IT"/>
          <w:rPrChange w:id="633" w:author="Stefano Moro" w:date="2018-02-12T17:42:00Z">
            <w:rPr>
              <w:rStyle w:val="VerbatimChar"/>
            </w:rPr>
          </w:rPrChange>
        </w:rPr>
        <w:t>ref.df</w:t>
      </w:r>
      <w:proofErr w:type="spellEnd"/>
      <w:r w:rsidRPr="00B66100">
        <w:rPr>
          <w:rStyle w:val="VerbatimChar"/>
          <w:lang w:val="it-IT"/>
          <w:rPrChange w:id="634" w:author="Stefano Moro" w:date="2018-02-12T17:42:00Z">
            <w:rPr>
              <w:rStyle w:val="VerbatimChar"/>
            </w:rPr>
          </w:rPrChange>
        </w:rPr>
        <w:t xml:space="preserve">  </w:t>
      </w:r>
      <w:proofErr w:type="spellStart"/>
      <w:r w:rsidRPr="00B66100">
        <w:rPr>
          <w:rStyle w:val="VerbatimChar"/>
          <w:lang w:val="it-IT"/>
          <w:rPrChange w:id="635" w:author="Stefano Moro" w:date="2018-02-12T17:42:00Z">
            <w:rPr>
              <w:rStyle w:val="VerbatimChar"/>
            </w:rPr>
          </w:rPrChange>
        </w:rPr>
        <w:t>statistic</w:t>
      </w:r>
      <w:proofErr w:type="spellEnd"/>
      <w:r w:rsidRPr="00B66100">
        <w:rPr>
          <w:rStyle w:val="VerbatimChar"/>
          <w:lang w:val="it-IT"/>
          <w:rPrChange w:id="636" w:author="Stefano Moro" w:date="2018-02-12T17:42:00Z">
            <w:rPr>
              <w:rStyle w:val="VerbatimChar"/>
            </w:rPr>
          </w:rPrChange>
        </w:rPr>
        <w:t xml:space="preserve">      </w:t>
      </w:r>
      <w:proofErr w:type="spellStart"/>
      <w:r w:rsidRPr="00B66100">
        <w:rPr>
          <w:rStyle w:val="VerbatimChar"/>
          <w:lang w:val="it-IT"/>
          <w:rPrChange w:id="637" w:author="Stefano Moro" w:date="2018-02-12T17:42:00Z">
            <w:rPr>
              <w:rStyle w:val="VerbatimChar"/>
            </w:rPr>
          </w:rPrChange>
        </w:rPr>
        <w:t>p.value</w:t>
      </w:r>
      <w:proofErr w:type="spellEnd"/>
      <w:r w:rsidRPr="00B66100">
        <w:rPr>
          <w:lang w:val="it-IT"/>
          <w:rPrChange w:id="638" w:author="Stefano Moro" w:date="2018-02-12T17:42:00Z">
            <w:rPr/>
          </w:rPrChange>
        </w:rPr>
        <w:br/>
      </w:r>
      <w:r w:rsidRPr="00B66100">
        <w:rPr>
          <w:rStyle w:val="VerbatimChar"/>
          <w:lang w:val="it-IT"/>
          <w:rPrChange w:id="639" w:author="Stefano Moro" w:date="2018-02-12T17:42:00Z">
            <w:rPr>
              <w:rStyle w:val="VerbatimChar"/>
            </w:rPr>
          </w:rPrChange>
        </w:rPr>
        <w:t>## 1 s(</w:t>
      </w:r>
      <w:proofErr w:type="spellStart"/>
      <w:r w:rsidRPr="00B66100">
        <w:rPr>
          <w:rStyle w:val="VerbatimChar"/>
          <w:lang w:val="it-IT"/>
          <w:rPrChange w:id="640" w:author="Stefano Moro" w:date="2018-02-12T17:42:00Z">
            <w:rPr>
              <w:rStyle w:val="VerbatimChar"/>
            </w:rPr>
          </w:rPrChange>
        </w:rPr>
        <w:t>day</w:t>
      </w:r>
      <w:proofErr w:type="spellEnd"/>
      <w:r w:rsidRPr="00B66100">
        <w:rPr>
          <w:rStyle w:val="VerbatimChar"/>
          <w:lang w:val="it-IT"/>
          <w:rPrChange w:id="641" w:author="Stefano Moro" w:date="2018-02-12T17:42:00Z">
            <w:rPr>
              <w:rStyle w:val="VerbatimChar"/>
            </w:rPr>
          </w:rPrChange>
        </w:rPr>
        <w:t>) 5.192453 6.398899  3.9017872 6.868949e-04</w:t>
      </w:r>
      <w:r w:rsidRPr="00B66100">
        <w:rPr>
          <w:lang w:val="it-IT"/>
          <w:rPrChange w:id="642" w:author="Stefano Moro" w:date="2018-02-12T17:42:00Z">
            <w:rPr/>
          </w:rPrChange>
        </w:rPr>
        <w:br/>
      </w:r>
      <w:r w:rsidRPr="00B66100">
        <w:rPr>
          <w:rStyle w:val="VerbatimChar"/>
          <w:lang w:val="it-IT"/>
          <w:rPrChange w:id="643" w:author="Stefano Moro" w:date="2018-02-12T17:42:00Z">
            <w:rPr>
              <w:rStyle w:val="VerbatimChar"/>
            </w:rPr>
          </w:rPrChange>
        </w:rPr>
        <w:t>## 2 s(</w:t>
      </w:r>
      <w:proofErr w:type="spellStart"/>
      <w:r w:rsidRPr="00B66100">
        <w:rPr>
          <w:rStyle w:val="VerbatimChar"/>
          <w:lang w:val="it-IT"/>
          <w:rPrChange w:id="644" w:author="Stefano Moro" w:date="2018-02-12T17:42:00Z">
            <w:rPr>
              <w:rStyle w:val="VerbatimChar"/>
            </w:rPr>
          </w:rPrChange>
        </w:rPr>
        <w:t>umr</w:t>
      </w:r>
      <w:proofErr w:type="spellEnd"/>
      <w:r w:rsidRPr="00B66100">
        <w:rPr>
          <w:rStyle w:val="VerbatimChar"/>
          <w:lang w:val="it-IT"/>
          <w:rPrChange w:id="645" w:author="Stefano Moro" w:date="2018-02-12T17:42:00Z">
            <w:rPr>
              <w:rStyle w:val="VerbatimChar"/>
            </w:rPr>
          </w:rPrChange>
        </w:rPr>
        <w:t>) 1.408334 1.717533 15.3789283 9.928873e-06</w:t>
      </w:r>
      <w:r w:rsidRPr="00B66100">
        <w:rPr>
          <w:lang w:val="it-IT"/>
          <w:rPrChange w:id="646" w:author="Stefano Moro" w:date="2018-02-12T17:42:00Z">
            <w:rPr/>
          </w:rPrChange>
        </w:rPr>
        <w:br/>
      </w:r>
      <w:r w:rsidRPr="00B66100">
        <w:rPr>
          <w:rStyle w:val="VerbatimChar"/>
          <w:lang w:val="it-IT"/>
          <w:rPrChange w:id="647" w:author="Stefano Moro" w:date="2018-02-12T17:42:00Z">
            <w:rPr>
              <w:rStyle w:val="VerbatimChar"/>
            </w:rPr>
          </w:rPrChange>
        </w:rPr>
        <w:t>## 3 s(</w:t>
      </w:r>
      <w:proofErr w:type="spellStart"/>
      <w:r w:rsidRPr="00B66100">
        <w:rPr>
          <w:rStyle w:val="VerbatimChar"/>
          <w:lang w:val="it-IT"/>
          <w:rPrChange w:id="648" w:author="Stefano Moro" w:date="2018-02-12T17:42:00Z">
            <w:rPr>
              <w:rStyle w:val="VerbatimChar"/>
            </w:rPr>
          </w:rPrChange>
        </w:rPr>
        <w:t>tmp</w:t>
      </w:r>
      <w:proofErr w:type="spellEnd"/>
      <w:r w:rsidRPr="00B66100">
        <w:rPr>
          <w:rStyle w:val="VerbatimChar"/>
          <w:lang w:val="it-IT"/>
          <w:rPrChange w:id="649" w:author="Stefano Moro" w:date="2018-02-12T17:42:00Z">
            <w:rPr>
              <w:rStyle w:val="VerbatimChar"/>
            </w:rPr>
          </w:rPrChange>
        </w:rPr>
        <w:t>) 2.844137 3.589819  6.1921749 4.247636e-04</w:t>
      </w:r>
      <w:r w:rsidRPr="00B66100">
        <w:rPr>
          <w:lang w:val="it-IT"/>
          <w:rPrChange w:id="650" w:author="Stefano Moro" w:date="2018-02-12T17:42:00Z">
            <w:rPr/>
          </w:rPrChange>
        </w:rPr>
        <w:br/>
      </w:r>
      <w:r w:rsidRPr="00B66100">
        <w:rPr>
          <w:rStyle w:val="VerbatimChar"/>
          <w:lang w:val="it-IT"/>
          <w:rPrChange w:id="651" w:author="Stefano Moro" w:date="2018-02-12T17:42:00Z">
            <w:rPr>
              <w:rStyle w:val="VerbatimChar"/>
            </w:rPr>
          </w:rPrChange>
        </w:rPr>
        <w:t>## 4 s(</w:t>
      </w:r>
      <w:proofErr w:type="spellStart"/>
      <w:r w:rsidRPr="00B66100">
        <w:rPr>
          <w:rStyle w:val="VerbatimChar"/>
          <w:lang w:val="it-IT"/>
          <w:rPrChange w:id="652" w:author="Stefano Moro" w:date="2018-02-12T17:42:00Z">
            <w:rPr>
              <w:rStyle w:val="VerbatimChar"/>
            </w:rPr>
          </w:rPrChange>
        </w:rPr>
        <w:t>pgg</w:t>
      </w:r>
      <w:proofErr w:type="spellEnd"/>
      <w:r w:rsidRPr="00B66100">
        <w:rPr>
          <w:rStyle w:val="VerbatimChar"/>
          <w:lang w:val="it-IT"/>
          <w:rPrChange w:id="653" w:author="Stefano Moro" w:date="2018-02-12T17:42:00Z">
            <w:rPr>
              <w:rStyle w:val="VerbatimChar"/>
            </w:rPr>
          </w:rPrChange>
        </w:rPr>
        <w:t>) 3.715445 4.432923  1.8412759 1.071066e-01</w:t>
      </w:r>
      <w:r w:rsidRPr="00B66100">
        <w:rPr>
          <w:lang w:val="it-IT"/>
          <w:rPrChange w:id="654" w:author="Stefano Moro" w:date="2018-02-12T17:42:00Z">
            <w:rPr/>
          </w:rPrChange>
        </w:rPr>
        <w:br/>
      </w:r>
      <w:r w:rsidRPr="00B66100">
        <w:rPr>
          <w:rStyle w:val="VerbatimChar"/>
          <w:lang w:val="it-IT"/>
          <w:rPrChange w:id="655" w:author="Stefano Moro" w:date="2018-02-12T17:42:00Z">
            <w:rPr>
              <w:rStyle w:val="VerbatimChar"/>
            </w:rPr>
          </w:rPrChange>
        </w:rPr>
        <w:t>## 5 s(</w:t>
      </w:r>
      <w:proofErr w:type="spellStart"/>
      <w:r w:rsidRPr="00B66100">
        <w:rPr>
          <w:rStyle w:val="VerbatimChar"/>
          <w:lang w:val="it-IT"/>
          <w:rPrChange w:id="656" w:author="Stefano Moro" w:date="2018-02-12T17:42:00Z">
            <w:rPr>
              <w:rStyle w:val="VerbatimChar"/>
            </w:rPr>
          </w:rPrChange>
        </w:rPr>
        <w:t>rdz</w:t>
      </w:r>
      <w:proofErr w:type="spellEnd"/>
      <w:r w:rsidRPr="00B66100">
        <w:rPr>
          <w:rStyle w:val="VerbatimChar"/>
          <w:lang w:val="it-IT"/>
          <w:rPrChange w:id="657" w:author="Stefano Moro" w:date="2018-02-12T17:42:00Z">
            <w:rPr>
              <w:rStyle w:val="VerbatimChar"/>
            </w:rPr>
          </w:rPrChange>
        </w:rPr>
        <w:t xml:space="preserve">) 1.000000 </w:t>
      </w:r>
      <w:proofErr w:type="spellStart"/>
      <w:r w:rsidRPr="00B66100">
        <w:rPr>
          <w:rStyle w:val="VerbatimChar"/>
          <w:lang w:val="it-IT"/>
          <w:rPrChange w:id="658" w:author="Stefano Moro" w:date="2018-02-12T17:42:00Z">
            <w:rPr>
              <w:rStyle w:val="VerbatimChar"/>
            </w:rPr>
          </w:rPrChange>
        </w:rPr>
        <w:t>1.000000</w:t>
      </w:r>
      <w:proofErr w:type="spellEnd"/>
      <w:r w:rsidRPr="00B66100">
        <w:rPr>
          <w:rStyle w:val="VerbatimChar"/>
          <w:lang w:val="it-IT"/>
          <w:rPrChange w:id="659" w:author="Stefano Moro" w:date="2018-02-12T17:42:00Z">
            <w:rPr>
              <w:rStyle w:val="VerbatimChar"/>
            </w:rPr>
          </w:rPrChange>
        </w:rPr>
        <w:t xml:space="preserve">  0.4123652 5.212114e-01</w:t>
      </w:r>
      <w:r w:rsidRPr="00B66100">
        <w:rPr>
          <w:lang w:val="it-IT"/>
          <w:rPrChange w:id="660" w:author="Stefano Moro" w:date="2018-02-12T17:42:00Z">
            <w:rPr/>
          </w:rPrChange>
        </w:rPr>
        <w:br/>
      </w:r>
      <w:r w:rsidRPr="00B66100">
        <w:rPr>
          <w:rStyle w:val="VerbatimChar"/>
          <w:lang w:val="it-IT"/>
          <w:rPrChange w:id="661" w:author="Stefano Moro" w:date="2018-02-12T17:42:00Z">
            <w:rPr>
              <w:rStyle w:val="VerbatimChar"/>
            </w:rPr>
          </w:rPrChange>
        </w:rPr>
        <w:t>## 6  s(</w:t>
      </w:r>
      <w:proofErr w:type="spellStart"/>
      <w:r w:rsidRPr="00B66100">
        <w:rPr>
          <w:rStyle w:val="VerbatimChar"/>
          <w:lang w:val="it-IT"/>
          <w:rPrChange w:id="662" w:author="Stefano Moro" w:date="2018-02-12T17:42:00Z">
            <w:rPr>
              <w:rStyle w:val="VerbatimChar"/>
            </w:rPr>
          </w:rPrChange>
        </w:rPr>
        <w:t>vv</w:t>
      </w:r>
      <w:proofErr w:type="spellEnd"/>
      <w:r w:rsidRPr="00B66100">
        <w:rPr>
          <w:rStyle w:val="VerbatimChar"/>
          <w:lang w:val="it-IT"/>
          <w:rPrChange w:id="663" w:author="Stefano Moro" w:date="2018-02-12T17:42:00Z">
            <w:rPr>
              <w:rStyle w:val="VerbatimChar"/>
            </w:rPr>
          </w:rPrChange>
        </w:rPr>
        <w:t xml:space="preserve">) 1.000000 </w:t>
      </w:r>
      <w:proofErr w:type="spellStart"/>
      <w:r w:rsidRPr="00B66100">
        <w:rPr>
          <w:rStyle w:val="VerbatimChar"/>
          <w:lang w:val="it-IT"/>
          <w:rPrChange w:id="664" w:author="Stefano Moro" w:date="2018-02-12T17:42:00Z">
            <w:rPr>
              <w:rStyle w:val="VerbatimChar"/>
            </w:rPr>
          </w:rPrChange>
        </w:rPr>
        <w:t>1.000000</w:t>
      </w:r>
      <w:proofErr w:type="spellEnd"/>
      <w:r w:rsidRPr="00B66100">
        <w:rPr>
          <w:rStyle w:val="VerbatimChar"/>
          <w:lang w:val="it-IT"/>
          <w:rPrChange w:id="665" w:author="Stefano Moro" w:date="2018-02-12T17:42:00Z">
            <w:rPr>
              <w:rStyle w:val="VerbatimChar"/>
            </w:rPr>
          </w:rPrChange>
        </w:rPr>
        <w:t xml:space="preserve"> 59.2027213 1.267855e-13</w:t>
      </w:r>
      <w:r w:rsidRPr="00B66100">
        <w:rPr>
          <w:lang w:val="it-IT"/>
          <w:rPrChange w:id="666" w:author="Stefano Moro" w:date="2018-02-12T17:42:00Z">
            <w:rPr/>
          </w:rPrChange>
        </w:rPr>
        <w:br/>
      </w:r>
      <w:r w:rsidRPr="00B66100">
        <w:rPr>
          <w:rStyle w:val="VerbatimChar"/>
          <w:lang w:val="it-IT"/>
          <w:rPrChange w:id="667" w:author="Stefano Moro" w:date="2018-02-12T17:42:00Z">
            <w:rPr>
              <w:rStyle w:val="VerbatimChar"/>
            </w:rPr>
          </w:rPrChange>
        </w:rPr>
        <w:t>## 7 s(</w:t>
      </w:r>
      <w:proofErr w:type="spellStart"/>
      <w:r w:rsidRPr="00B66100">
        <w:rPr>
          <w:rStyle w:val="VerbatimChar"/>
          <w:lang w:val="it-IT"/>
          <w:rPrChange w:id="668" w:author="Stefano Moro" w:date="2018-02-12T17:42:00Z">
            <w:rPr>
              <w:rStyle w:val="VerbatimChar"/>
            </w:rPr>
          </w:rPrChange>
        </w:rPr>
        <w:t>prs</w:t>
      </w:r>
      <w:proofErr w:type="spellEnd"/>
      <w:r w:rsidRPr="00B66100">
        <w:rPr>
          <w:rStyle w:val="VerbatimChar"/>
          <w:lang w:val="it-IT"/>
          <w:rPrChange w:id="669" w:author="Stefano Moro" w:date="2018-02-12T17:42:00Z">
            <w:rPr>
              <w:rStyle w:val="VerbatimChar"/>
            </w:rPr>
          </w:rPrChange>
        </w:rPr>
        <w:t>) 6.397079 7.464062  1.5766480 1.272854e-01</w:t>
      </w:r>
    </w:p>
    <w:p w:rsidR="00D41527" w:rsidRPr="00B66100" w:rsidRDefault="00BB16DC">
      <w:pPr>
        <w:pStyle w:val="Heading6"/>
        <w:rPr>
          <w:lang w:val="it-IT"/>
          <w:rPrChange w:id="670" w:author="Stefano Moro" w:date="2018-02-12T17:42:00Z">
            <w:rPr/>
          </w:rPrChange>
        </w:rPr>
      </w:pPr>
      <w:bookmarkStart w:id="671" w:name="tabella-4output-gam"/>
      <w:bookmarkEnd w:id="671"/>
      <w:r w:rsidRPr="00B66100">
        <w:rPr>
          <w:lang w:val="it-IT"/>
          <w:rPrChange w:id="672" w:author="Stefano Moro" w:date="2018-02-12T17:42:00Z">
            <w:rPr/>
          </w:rPrChange>
        </w:rPr>
        <w:lastRenderedPageBreak/>
        <w:t>Tabella 4)Output GAM</w:t>
      </w:r>
    </w:p>
    <w:p w:rsidR="00D41527" w:rsidRPr="00B66100" w:rsidRDefault="00BB16DC">
      <w:pPr>
        <w:pStyle w:val="FirstParagraph"/>
        <w:rPr>
          <w:lang w:val="it-IT"/>
          <w:rPrChange w:id="673" w:author="Stefano Moro" w:date="2018-02-12T17:42:00Z">
            <w:rPr/>
          </w:rPrChange>
        </w:rPr>
      </w:pPr>
      <w:r w:rsidRPr="00B66100">
        <w:rPr>
          <w:noProof/>
          <w:lang w:val="it-IT" w:eastAsia="it-IT"/>
        </w:rPr>
        <w:drawing>
          <wp:inline distT="0" distB="0" distL="0" distR="0" wp14:anchorId="2EE1CC03" wp14:editId="275C527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sidRPr="00233806">
        <w:rPr>
          <w:noProof/>
          <w:lang w:val="it-IT" w:eastAsia="it-IT"/>
        </w:rPr>
        <w:drawing>
          <wp:inline distT="0" distB="0" distL="0" distR="0" wp14:anchorId="1BD3EAEF" wp14:editId="2BE88E8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4-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sidRPr="00233806">
        <w:rPr>
          <w:noProof/>
          <w:lang w:val="it-IT" w:eastAsia="it-IT"/>
        </w:rPr>
        <w:lastRenderedPageBreak/>
        <w:drawing>
          <wp:inline distT="0" distB="0" distL="0" distR="0" wp14:anchorId="13B13B6C" wp14:editId="1141584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4-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sidRPr="00B342EE">
        <w:rPr>
          <w:noProof/>
          <w:lang w:val="it-IT" w:eastAsia="it-IT"/>
        </w:rPr>
        <w:drawing>
          <wp:inline distT="0" distB="0" distL="0" distR="0" wp14:anchorId="12E57969" wp14:editId="086F7928">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4-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sidRPr="00B342EE">
        <w:rPr>
          <w:noProof/>
          <w:lang w:val="it-IT" w:eastAsia="it-IT"/>
        </w:rPr>
        <w:lastRenderedPageBreak/>
        <w:drawing>
          <wp:inline distT="0" distB="0" distL="0" distR="0" wp14:anchorId="37879600" wp14:editId="679246C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4-5.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sidRPr="009F5C6F">
        <w:rPr>
          <w:noProof/>
          <w:lang w:val="it-IT" w:eastAsia="it-IT"/>
        </w:rPr>
        <w:drawing>
          <wp:inline distT="0" distB="0" distL="0" distR="0" wp14:anchorId="3356FB90" wp14:editId="2AFD9729">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4-6.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sidRPr="009F5C6F">
        <w:rPr>
          <w:noProof/>
          <w:lang w:val="it-IT" w:eastAsia="it-IT"/>
        </w:rPr>
        <w:lastRenderedPageBreak/>
        <w:drawing>
          <wp:inline distT="0" distB="0" distL="0" distR="0" wp14:anchorId="6112A43D" wp14:editId="2333B52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4-7.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sidRPr="00B66100">
        <w:rPr>
          <w:lang w:val="it-IT"/>
          <w:rPrChange w:id="674" w:author="Stefano Moro" w:date="2018-02-12T17:42:00Z">
            <w:rPr/>
          </w:rPrChange>
        </w:rPr>
        <w:t xml:space="preserve"> ###### Fig2.21)Grafici dei GAM</w:t>
      </w:r>
    </w:p>
    <w:p w:rsidR="00D41527" w:rsidRPr="00B66100" w:rsidRDefault="00BB16DC">
      <w:pPr>
        <w:pStyle w:val="Corpodeltesto"/>
        <w:rPr>
          <w:lang w:val="it-IT"/>
          <w:rPrChange w:id="675" w:author="Stefano Moro" w:date="2018-02-12T17:42:00Z">
            <w:rPr/>
          </w:rPrChange>
        </w:rPr>
      </w:pPr>
      <w:r w:rsidRPr="00B66100">
        <w:rPr>
          <w:noProof/>
          <w:lang w:val="it-IT" w:eastAsia="it-IT"/>
        </w:rPr>
        <w:lastRenderedPageBreak/>
        <w:drawing>
          <wp:inline distT="0" distB="0" distL="0" distR="0" wp14:anchorId="79AADA8A" wp14:editId="2A8ED9E5">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5-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sidRPr="00233806">
        <w:rPr>
          <w:noProof/>
          <w:lang w:val="it-IT" w:eastAsia="it-IT"/>
        </w:rPr>
        <w:drawing>
          <wp:inline distT="0" distB="0" distL="0" distR="0" wp14:anchorId="4549E01C" wp14:editId="3E277BA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Analisi_Pm10_files/figure-docx/unnamed-chunk-35-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D41527" w:rsidRPr="00B66100" w:rsidRDefault="00BB16DC">
      <w:pPr>
        <w:pStyle w:val="SourceCode"/>
        <w:rPr>
          <w:lang w:val="it-IT"/>
          <w:rPrChange w:id="676" w:author="Stefano Moro" w:date="2018-02-12T17:42:00Z">
            <w:rPr/>
          </w:rPrChange>
        </w:rPr>
      </w:pPr>
      <w:r w:rsidRPr="00B66100">
        <w:rPr>
          <w:rStyle w:val="VerbatimChar"/>
          <w:lang w:val="it-IT"/>
          <w:rPrChange w:id="677" w:author="Stefano Moro" w:date="2018-02-12T17:42:00Z">
            <w:rPr>
              <w:rStyle w:val="VerbatimChar"/>
            </w:rPr>
          </w:rPrChange>
        </w:rPr>
        <w:t xml:space="preserve">## </w:t>
      </w:r>
      <w:r w:rsidRPr="00B66100">
        <w:rPr>
          <w:lang w:val="it-IT"/>
          <w:rPrChange w:id="678" w:author="Stefano Moro" w:date="2018-02-12T17:42:00Z">
            <w:rPr/>
          </w:rPrChange>
        </w:rPr>
        <w:br/>
      </w:r>
      <w:r w:rsidRPr="00B66100">
        <w:rPr>
          <w:rStyle w:val="VerbatimChar"/>
          <w:lang w:val="it-IT"/>
          <w:rPrChange w:id="679" w:author="Stefano Moro" w:date="2018-02-12T17:42:00Z">
            <w:rPr>
              <w:rStyle w:val="VerbatimChar"/>
            </w:rPr>
          </w:rPrChange>
        </w:rPr>
        <w:t xml:space="preserve">## Method: GCV   </w:t>
      </w:r>
      <w:proofErr w:type="spellStart"/>
      <w:r w:rsidRPr="00B66100">
        <w:rPr>
          <w:rStyle w:val="VerbatimChar"/>
          <w:lang w:val="it-IT"/>
          <w:rPrChange w:id="680" w:author="Stefano Moro" w:date="2018-02-12T17:42:00Z">
            <w:rPr>
              <w:rStyle w:val="VerbatimChar"/>
            </w:rPr>
          </w:rPrChange>
        </w:rPr>
        <w:t>Optimizer</w:t>
      </w:r>
      <w:proofErr w:type="spellEnd"/>
      <w:r w:rsidRPr="00B66100">
        <w:rPr>
          <w:rStyle w:val="VerbatimChar"/>
          <w:lang w:val="it-IT"/>
          <w:rPrChange w:id="681" w:author="Stefano Moro" w:date="2018-02-12T17:42:00Z">
            <w:rPr>
              <w:rStyle w:val="VerbatimChar"/>
            </w:rPr>
          </w:rPrChange>
        </w:rPr>
        <w:t xml:space="preserve">: </w:t>
      </w:r>
      <w:proofErr w:type="spellStart"/>
      <w:r w:rsidRPr="00B66100">
        <w:rPr>
          <w:rStyle w:val="VerbatimChar"/>
          <w:lang w:val="it-IT"/>
          <w:rPrChange w:id="682" w:author="Stefano Moro" w:date="2018-02-12T17:42:00Z">
            <w:rPr>
              <w:rStyle w:val="VerbatimChar"/>
            </w:rPr>
          </w:rPrChange>
        </w:rPr>
        <w:t>magic</w:t>
      </w:r>
      <w:proofErr w:type="spellEnd"/>
      <w:r w:rsidRPr="00B66100">
        <w:rPr>
          <w:lang w:val="it-IT"/>
          <w:rPrChange w:id="683" w:author="Stefano Moro" w:date="2018-02-12T17:42:00Z">
            <w:rPr/>
          </w:rPrChange>
        </w:rPr>
        <w:br/>
      </w:r>
      <w:r w:rsidRPr="00B66100">
        <w:rPr>
          <w:rStyle w:val="VerbatimChar"/>
          <w:lang w:val="it-IT"/>
          <w:rPrChange w:id="684" w:author="Stefano Moro" w:date="2018-02-12T17:42:00Z">
            <w:rPr>
              <w:rStyle w:val="VerbatimChar"/>
            </w:rPr>
          </w:rPrChange>
        </w:rPr>
        <w:t xml:space="preserve">## </w:t>
      </w:r>
      <w:proofErr w:type="spellStart"/>
      <w:r w:rsidRPr="00B66100">
        <w:rPr>
          <w:rStyle w:val="VerbatimChar"/>
          <w:lang w:val="it-IT"/>
          <w:rPrChange w:id="685" w:author="Stefano Moro" w:date="2018-02-12T17:42:00Z">
            <w:rPr>
              <w:rStyle w:val="VerbatimChar"/>
            </w:rPr>
          </w:rPrChange>
        </w:rPr>
        <w:t>Smoothing</w:t>
      </w:r>
      <w:proofErr w:type="spellEnd"/>
      <w:r w:rsidRPr="00B66100">
        <w:rPr>
          <w:rStyle w:val="VerbatimChar"/>
          <w:lang w:val="it-IT"/>
          <w:rPrChange w:id="686" w:author="Stefano Moro" w:date="2018-02-12T17:42:00Z">
            <w:rPr>
              <w:rStyle w:val="VerbatimChar"/>
            </w:rPr>
          </w:rPrChange>
        </w:rPr>
        <w:t xml:space="preserve"> </w:t>
      </w:r>
      <w:proofErr w:type="spellStart"/>
      <w:r w:rsidRPr="00B66100">
        <w:rPr>
          <w:rStyle w:val="VerbatimChar"/>
          <w:lang w:val="it-IT"/>
          <w:rPrChange w:id="687" w:author="Stefano Moro" w:date="2018-02-12T17:42:00Z">
            <w:rPr>
              <w:rStyle w:val="VerbatimChar"/>
            </w:rPr>
          </w:rPrChange>
        </w:rPr>
        <w:t>parameter</w:t>
      </w:r>
      <w:proofErr w:type="spellEnd"/>
      <w:r w:rsidRPr="00B66100">
        <w:rPr>
          <w:rStyle w:val="VerbatimChar"/>
          <w:lang w:val="it-IT"/>
          <w:rPrChange w:id="688" w:author="Stefano Moro" w:date="2018-02-12T17:42:00Z">
            <w:rPr>
              <w:rStyle w:val="VerbatimChar"/>
            </w:rPr>
          </w:rPrChange>
        </w:rPr>
        <w:t xml:space="preserve"> </w:t>
      </w:r>
      <w:proofErr w:type="spellStart"/>
      <w:r w:rsidRPr="00B66100">
        <w:rPr>
          <w:rStyle w:val="VerbatimChar"/>
          <w:lang w:val="it-IT"/>
          <w:rPrChange w:id="689" w:author="Stefano Moro" w:date="2018-02-12T17:42:00Z">
            <w:rPr>
              <w:rStyle w:val="VerbatimChar"/>
            </w:rPr>
          </w:rPrChange>
        </w:rPr>
        <w:t>selection</w:t>
      </w:r>
      <w:proofErr w:type="spellEnd"/>
      <w:r w:rsidRPr="00B66100">
        <w:rPr>
          <w:rStyle w:val="VerbatimChar"/>
          <w:lang w:val="it-IT"/>
          <w:rPrChange w:id="690" w:author="Stefano Moro" w:date="2018-02-12T17:42:00Z">
            <w:rPr>
              <w:rStyle w:val="VerbatimChar"/>
            </w:rPr>
          </w:rPrChange>
        </w:rPr>
        <w:t xml:space="preserve"> </w:t>
      </w:r>
      <w:proofErr w:type="spellStart"/>
      <w:r w:rsidRPr="00B66100">
        <w:rPr>
          <w:rStyle w:val="VerbatimChar"/>
          <w:lang w:val="it-IT"/>
          <w:rPrChange w:id="691" w:author="Stefano Moro" w:date="2018-02-12T17:42:00Z">
            <w:rPr>
              <w:rStyle w:val="VerbatimChar"/>
            </w:rPr>
          </w:rPrChange>
        </w:rPr>
        <w:t>converged</w:t>
      </w:r>
      <w:proofErr w:type="spellEnd"/>
      <w:r w:rsidRPr="00B66100">
        <w:rPr>
          <w:rStyle w:val="VerbatimChar"/>
          <w:lang w:val="it-IT"/>
          <w:rPrChange w:id="692" w:author="Stefano Moro" w:date="2018-02-12T17:42:00Z">
            <w:rPr>
              <w:rStyle w:val="VerbatimChar"/>
            </w:rPr>
          </w:rPrChange>
        </w:rPr>
        <w:t xml:space="preserve"> </w:t>
      </w:r>
      <w:proofErr w:type="spellStart"/>
      <w:r w:rsidRPr="00B66100">
        <w:rPr>
          <w:rStyle w:val="VerbatimChar"/>
          <w:lang w:val="it-IT"/>
          <w:rPrChange w:id="693" w:author="Stefano Moro" w:date="2018-02-12T17:42:00Z">
            <w:rPr>
              <w:rStyle w:val="VerbatimChar"/>
            </w:rPr>
          </w:rPrChange>
        </w:rPr>
        <w:t>after</w:t>
      </w:r>
      <w:proofErr w:type="spellEnd"/>
      <w:r w:rsidRPr="00B66100">
        <w:rPr>
          <w:rStyle w:val="VerbatimChar"/>
          <w:lang w:val="it-IT"/>
          <w:rPrChange w:id="694" w:author="Stefano Moro" w:date="2018-02-12T17:42:00Z">
            <w:rPr>
              <w:rStyle w:val="VerbatimChar"/>
            </w:rPr>
          </w:rPrChange>
        </w:rPr>
        <w:t xml:space="preserve"> 17 </w:t>
      </w:r>
      <w:proofErr w:type="spellStart"/>
      <w:r w:rsidRPr="00B66100">
        <w:rPr>
          <w:rStyle w:val="VerbatimChar"/>
          <w:lang w:val="it-IT"/>
          <w:rPrChange w:id="695" w:author="Stefano Moro" w:date="2018-02-12T17:42:00Z">
            <w:rPr>
              <w:rStyle w:val="VerbatimChar"/>
            </w:rPr>
          </w:rPrChange>
        </w:rPr>
        <w:t>iterations</w:t>
      </w:r>
      <w:proofErr w:type="spellEnd"/>
      <w:r w:rsidRPr="00B66100">
        <w:rPr>
          <w:rStyle w:val="VerbatimChar"/>
          <w:lang w:val="it-IT"/>
          <w:rPrChange w:id="696" w:author="Stefano Moro" w:date="2018-02-12T17:42:00Z">
            <w:rPr>
              <w:rStyle w:val="VerbatimChar"/>
            </w:rPr>
          </w:rPrChange>
        </w:rPr>
        <w:t>.</w:t>
      </w:r>
      <w:r w:rsidRPr="00B66100">
        <w:rPr>
          <w:lang w:val="it-IT"/>
          <w:rPrChange w:id="697" w:author="Stefano Moro" w:date="2018-02-12T17:42:00Z">
            <w:rPr/>
          </w:rPrChange>
        </w:rPr>
        <w:br/>
      </w:r>
      <w:r w:rsidRPr="00B66100">
        <w:rPr>
          <w:rStyle w:val="VerbatimChar"/>
          <w:lang w:val="it-IT"/>
          <w:rPrChange w:id="698" w:author="Stefano Moro" w:date="2018-02-12T17:42:00Z">
            <w:rPr>
              <w:rStyle w:val="VerbatimChar"/>
            </w:rPr>
          </w:rPrChange>
        </w:rPr>
        <w:t xml:space="preserve">## The RMS GCV score </w:t>
      </w:r>
      <w:proofErr w:type="spellStart"/>
      <w:r w:rsidRPr="00B66100">
        <w:rPr>
          <w:rStyle w:val="VerbatimChar"/>
          <w:lang w:val="it-IT"/>
          <w:rPrChange w:id="699" w:author="Stefano Moro" w:date="2018-02-12T17:42:00Z">
            <w:rPr>
              <w:rStyle w:val="VerbatimChar"/>
            </w:rPr>
          </w:rPrChange>
        </w:rPr>
        <w:t>gradient</w:t>
      </w:r>
      <w:proofErr w:type="spellEnd"/>
      <w:r w:rsidRPr="00B66100">
        <w:rPr>
          <w:rStyle w:val="VerbatimChar"/>
          <w:lang w:val="it-IT"/>
          <w:rPrChange w:id="700" w:author="Stefano Moro" w:date="2018-02-12T17:42:00Z">
            <w:rPr>
              <w:rStyle w:val="VerbatimChar"/>
            </w:rPr>
          </w:rPrChange>
        </w:rPr>
        <w:t xml:space="preserve"> </w:t>
      </w:r>
      <w:proofErr w:type="spellStart"/>
      <w:r w:rsidRPr="00B66100">
        <w:rPr>
          <w:rStyle w:val="VerbatimChar"/>
          <w:lang w:val="it-IT"/>
          <w:rPrChange w:id="701" w:author="Stefano Moro" w:date="2018-02-12T17:42:00Z">
            <w:rPr>
              <w:rStyle w:val="VerbatimChar"/>
            </w:rPr>
          </w:rPrChange>
        </w:rPr>
        <w:t>at</w:t>
      </w:r>
      <w:proofErr w:type="spellEnd"/>
      <w:r w:rsidRPr="00B66100">
        <w:rPr>
          <w:rStyle w:val="VerbatimChar"/>
          <w:lang w:val="it-IT"/>
          <w:rPrChange w:id="702" w:author="Stefano Moro" w:date="2018-02-12T17:42:00Z">
            <w:rPr>
              <w:rStyle w:val="VerbatimChar"/>
            </w:rPr>
          </w:rPrChange>
        </w:rPr>
        <w:t xml:space="preserve"> </w:t>
      </w:r>
      <w:proofErr w:type="spellStart"/>
      <w:r w:rsidRPr="00B66100">
        <w:rPr>
          <w:rStyle w:val="VerbatimChar"/>
          <w:lang w:val="it-IT"/>
          <w:rPrChange w:id="703" w:author="Stefano Moro" w:date="2018-02-12T17:42:00Z">
            <w:rPr>
              <w:rStyle w:val="VerbatimChar"/>
            </w:rPr>
          </w:rPrChange>
        </w:rPr>
        <w:t>convergence</w:t>
      </w:r>
      <w:proofErr w:type="spellEnd"/>
      <w:r w:rsidRPr="00B66100">
        <w:rPr>
          <w:rStyle w:val="VerbatimChar"/>
          <w:lang w:val="it-IT"/>
          <w:rPrChange w:id="704" w:author="Stefano Moro" w:date="2018-02-12T17:42:00Z">
            <w:rPr>
              <w:rStyle w:val="VerbatimChar"/>
            </w:rPr>
          </w:rPrChange>
        </w:rPr>
        <w:t xml:space="preserve"> </w:t>
      </w:r>
      <w:proofErr w:type="spellStart"/>
      <w:r w:rsidRPr="00B66100">
        <w:rPr>
          <w:rStyle w:val="VerbatimChar"/>
          <w:lang w:val="it-IT"/>
          <w:rPrChange w:id="705" w:author="Stefano Moro" w:date="2018-02-12T17:42:00Z">
            <w:rPr>
              <w:rStyle w:val="VerbatimChar"/>
            </w:rPr>
          </w:rPrChange>
        </w:rPr>
        <w:t>was</w:t>
      </w:r>
      <w:proofErr w:type="spellEnd"/>
      <w:r w:rsidRPr="00B66100">
        <w:rPr>
          <w:rStyle w:val="VerbatimChar"/>
          <w:lang w:val="it-IT"/>
          <w:rPrChange w:id="706" w:author="Stefano Moro" w:date="2018-02-12T17:42:00Z">
            <w:rPr>
              <w:rStyle w:val="VerbatimChar"/>
            </w:rPr>
          </w:rPrChange>
        </w:rPr>
        <w:t xml:space="preserve"> 7.077928e-07 .</w:t>
      </w:r>
      <w:r w:rsidRPr="00B66100">
        <w:rPr>
          <w:lang w:val="it-IT"/>
          <w:rPrChange w:id="707" w:author="Stefano Moro" w:date="2018-02-12T17:42:00Z">
            <w:rPr/>
          </w:rPrChange>
        </w:rPr>
        <w:br/>
      </w:r>
      <w:r w:rsidRPr="00B66100">
        <w:rPr>
          <w:rStyle w:val="VerbatimChar"/>
          <w:lang w:val="it-IT"/>
          <w:rPrChange w:id="708" w:author="Stefano Moro" w:date="2018-02-12T17:42:00Z">
            <w:rPr>
              <w:rStyle w:val="VerbatimChar"/>
            </w:rPr>
          </w:rPrChange>
        </w:rPr>
        <w:t xml:space="preserve">## The </w:t>
      </w:r>
      <w:proofErr w:type="spellStart"/>
      <w:r w:rsidRPr="00B66100">
        <w:rPr>
          <w:rStyle w:val="VerbatimChar"/>
          <w:lang w:val="it-IT"/>
          <w:rPrChange w:id="709" w:author="Stefano Moro" w:date="2018-02-12T17:42:00Z">
            <w:rPr>
              <w:rStyle w:val="VerbatimChar"/>
            </w:rPr>
          </w:rPrChange>
        </w:rPr>
        <w:t>Hessian</w:t>
      </w:r>
      <w:proofErr w:type="spellEnd"/>
      <w:r w:rsidRPr="00B66100">
        <w:rPr>
          <w:rStyle w:val="VerbatimChar"/>
          <w:lang w:val="it-IT"/>
          <w:rPrChange w:id="710" w:author="Stefano Moro" w:date="2018-02-12T17:42:00Z">
            <w:rPr>
              <w:rStyle w:val="VerbatimChar"/>
            </w:rPr>
          </w:rPrChange>
        </w:rPr>
        <w:t xml:space="preserve"> </w:t>
      </w:r>
      <w:proofErr w:type="spellStart"/>
      <w:r w:rsidRPr="00B66100">
        <w:rPr>
          <w:rStyle w:val="VerbatimChar"/>
          <w:lang w:val="it-IT"/>
          <w:rPrChange w:id="711" w:author="Stefano Moro" w:date="2018-02-12T17:42:00Z">
            <w:rPr>
              <w:rStyle w:val="VerbatimChar"/>
            </w:rPr>
          </w:rPrChange>
        </w:rPr>
        <w:t>was</w:t>
      </w:r>
      <w:proofErr w:type="spellEnd"/>
      <w:r w:rsidRPr="00B66100">
        <w:rPr>
          <w:rStyle w:val="VerbatimChar"/>
          <w:lang w:val="it-IT"/>
          <w:rPrChange w:id="712" w:author="Stefano Moro" w:date="2018-02-12T17:42:00Z">
            <w:rPr>
              <w:rStyle w:val="VerbatimChar"/>
            </w:rPr>
          </w:rPrChange>
        </w:rPr>
        <w:t xml:space="preserve"> positive definite.</w:t>
      </w:r>
      <w:r w:rsidRPr="00B66100">
        <w:rPr>
          <w:lang w:val="it-IT"/>
          <w:rPrChange w:id="713" w:author="Stefano Moro" w:date="2018-02-12T17:42:00Z">
            <w:rPr/>
          </w:rPrChange>
        </w:rPr>
        <w:br/>
      </w:r>
      <w:r w:rsidRPr="00B66100">
        <w:rPr>
          <w:rStyle w:val="VerbatimChar"/>
          <w:lang w:val="it-IT"/>
          <w:rPrChange w:id="714" w:author="Stefano Moro" w:date="2018-02-12T17:42:00Z">
            <w:rPr>
              <w:rStyle w:val="VerbatimChar"/>
            </w:rPr>
          </w:rPrChange>
        </w:rPr>
        <w:lastRenderedPageBreak/>
        <w:t xml:space="preserve">## Model </w:t>
      </w:r>
      <w:proofErr w:type="spellStart"/>
      <w:r w:rsidRPr="00B66100">
        <w:rPr>
          <w:rStyle w:val="VerbatimChar"/>
          <w:lang w:val="it-IT"/>
          <w:rPrChange w:id="715" w:author="Stefano Moro" w:date="2018-02-12T17:42:00Z">
            <w:rPr>
              <w:rStyle w:val="VerbatimChar"/>
            </w:rPr>
          </w:rPrChange>
        </w:rPr>
        <w:t>rank</w:t>
      </w:r>
      <w:proofErr w:type="spellEnd"/>
      <w:r w:rsidRPr="00B66100">
        <w:rPr>
          <w:rStyle w:val="VerbatimChar"/>
          <w:lang w:val="it-IT"/>
          <w:rPrChange w:id="716" w:author="Stefano Moro" w:date="2018-02-12T17:42:00Z">
            <w:rPr>
              <w:rStyle w:val="VerbatimChar"/>
            </w:rPr>
          </w:rPrChange>
        </w:rPr>
        <w:t xml:space="preserve"> =  72 / 72 </w:t>
      </w:r>
      <w:r w:rsidRPr="00B66100">
        <w:rPr>
          <w:lang w:val="it-IT"/>
          <w:rPrChange w:id="717" w:author="Stefano Moro" w:date="2018-02-12T17:42:00Z">
            <w:rPr/>
          </w:rPrChange>
        </w:rPr>
        <w:br/>
      </w:r>
      <w:r w:rsidRPr="00B66100">
        <w:rPr>
          <w:rStyle w:val="VerbatimChar"/>
          <w:lang w:val="it-IT"/>
          <w:rPrChange w:id="718" w:author="Stefano Moro" w:date="2018-02-12T17:42:00Z">
            <w:rPr>
              <w:rStyle w:val="VerbatimChar"/>
            </w:rPr>
          </w:rPrChange>
        </w:rPr>
        <w:t xml:space="preserve">## </w:t>
      </w:r>
      <w:r w:rsidRPr="00B66100">
        <w:rPr>
          <w:lang w:val="it-IT"/>
          <w:rPrChange w:id="719" w:author="Stefano Moro" w:date="2018-02-12T17:42:00Z">
            <w:rPr/>
          </w:rPrChange>
        </w:rPr>
        <w:br/>
      </w:r>
      <w:r w:rsidRPr="00B66100">
        <w:rPr>
          <w:rStyle w:val="VerbatimChar"/>
          <w:lang w:val="it-IT"/>
          <w:rPrChange w:id="720" w:author="Stefano Moro" w:date="2018-02-12T17:42:00Z">
            <w:rPr>
              <w:rStyle w:val="VerbatimChar"/>
            </w:rPr>
          </w:rPrChange>
        </w:rPr>
        <w:t xml:space="preserve">## </w:t>
      </w:r>
      <w:proofErr w:type="spellStart"/>
      <w:r w:rsidRPr="00B66100">
        <w:rPr>
          <w:rStyle w:val="VerbatimChar"/>
          <w:lang w:val="it-IT"/>
          <w:rPrChange w:id="721" w:author="Stefano Moro" w:date="2018-02-12T17:42:00Z">
            <w:rPr>
              <w:rStyle w:val="VerbatimChar"/>
            </w:rPr>
          </w:rPrChange>
        </w:rPr>
        <w:t>Basis</w:t>
      </w:r>
      <w:proofErr w:type="spellEnd"/>
      <w:r w:rsidRPr="00B66100">
        <w:rPr>
          <w:rStyle w:val="VerbatimChar"/>
          <w:lang w:val="it-IT"/>
          <w:rPrChange w:id="722" w:author="Stefano Moro" w:date="2018-02-12T17:42:00Z">
            <w:rPr>
              <w:rStyle w:val="VerbatimChar"/>
            </w:rPr>
          </w:rPrChange>
        </w:rPr>
        <w:t xml:space="preserve"> </w:t>
      </w:r>
      <w:proofErr w:type="spellStart"/>
      <w:r w:rsidRPr="00B66100">
        <w:rPr>
          <w:rStyle w:val="VerbatimChar"/>
          <w:lang w:val="it-IT"/>
          <w:rPrChange w:id="723" w:author="Stefano Moro" w:date="2018-02-12T17:42:00Z">
            <w:rPr>
              <w:rStyle w:val="VerbatimChar"/>
            </w:rPr>
          </w:rPrChange>
        </w:rPr>
        <w:t>dimension</w:t>
      </w:r>
      <w:proofErr w:type="spellEnd"/>
      <w:r w:rsidRPr="00B66100">
        <w:rPr>
          <w:rStyle w:val="VerbatimChar"/>
          <w:lang w:val="it-IT"/>
          <w:rPrChange w:id="724" w:author="Stefano Moro" w:date="2018-02-12T17:42:00Z">
            <w:rPr>
              <w:rStyle w:val="VerbatimChar"/>
            </w:rPr>
          </w:rPrChange>
        </w:rPr>
        <w:t xml:space="preserve"> (k) </w:t>
      </w:r>
      <w:proofErr w:type="spellStart"/>
      <w:r w:rsidRPr="00B66100">
        <w:rPr>
          <w:rStyle w:val="VerbatimChar"/>
          <w:lang w:val="it-IT"/>
          <w:rPrChange w:id="725" w:author="Stefano Moro" w:date="2018-02-12T17:42:00Z">
            <w:rPr>
              <w:rStyle w:val="VerbatimChar"/>
            </w:rPr>
          </w:rPrChange>
        </w:rPr>
        <w:t>checking</w:t>
      </w:r>
      <w:proofErr w:type="spellEnd"/>
      <w:r w:rsidRPr="00B66100">
        <w:rPr>
          <w:rStyle w:val="VerbatimChar"/>
          <w:lang w:val="it-IT"/>
          <w:rPrChange w:id="726" w:author="Stefano Moro" w:date="2018-02-12T17:42:00Z">
            <w:rPr>
              <w:rStyle w:val="VerbatimChar"/>
            </w:rPr>
          </w:rPrChange>
        </w:rPr>
        <w:t xml:space="preserve"> </w:t>
      </w:r>
      <w:proofErr w:type="spellStart"/>
      <w:r w:rsidRPr="00B66100">
        <w:rPr>
          <w:rStyle w:val="VerbatimChar"/>
          <w:lang w:val="it-IT"/>
          <w:rPrChange w:id="727" w:author="Stefano Moro" w:date="2018-02-12T17:42:00Z">
            <w:rPr>
              <w:rStyle w:val="VerbatimChar"/>
            </w:rPr>
          </w:rPrChange>
        </w:rPr>
        <w:t>results</w:t>
      </w:r>
      <w:proofErr w:type="spellEnd"/>
      <w:r w:rsidRPr="00B66100">
        <w:rPr>
          <w:rStyle w:val="VerbatimChar"/>
          <w:lang w:val="it-IT"/>
          <w:rPrChange w:id="728" w:author="Stefano Moro" w:date="2018-02-12T17:42:00Z">
            <w:rPr>
              <w:rStyle w:val="VerbatimChar"/>
            </w:rPr>
          </w:rPrChange>
        </w:rPr>
        <w:t xml:space="preserve">. </w:t>
      </w:r>
      <w:proofErr w:type="spellStart"/>
      <w:r w:rsidRPr="00B66100">
        <w:rPr>
          <w:rStyle w:val="VerbatimChar"/>
          <w:lang w:val="it-IT"/>
          <w:rPrChange w:id="729" w:author="Stefano Moro" w:date="2018-02-12T17:42:00Z">
            <w:rPr>
              <w:rStyle w:val="VerbatimChar"/>
            </w:rPr>
          </w:rPrChange>
        </w:rPr>
        <w:t>Low</w:t>
      </w:r>
      <w:proofErr w:type="spellEnd"/>
      <w:r w:rsidRPr="00B66100">
        <w:rPr>
          <w:rStyle w:val="VerbatimChar"/>
          <w:lang w:val="it-IT"/>
          <w:rPrChange w:id="730" w:author="Stefano Moro" w:date="2018-02-12T17:42:00Z">
            <w:rPr>
              <w:rStyle w:val="VerbatimChar"/>
            </w:rPr>
          </w:rPrChange>
        </w:rPr>
        <w:t xml:space="preserve"> p-</w:t>
      </w:r>
      <w:proofErr w:type="spellStart"/>
      <w:r w:rsidRPr="00B66100">
        <w:rPr>
          <w:rStyle w:val="VerbatimChar"/>
          <w:lang w:val="it-IT"/>
          <w:rPrChange w:id="731" w:author="Stefano Moro" w:date="2018-02-12T17:42:00Z">
            <w:rPr>
              <w:rStyle w:val="VerbatimChar"/>
            </w:rPr>
          </w:rPrChange>
        </w:rPr>
        <w:t>value</w:t>
      </w:r>
      <w:proofErr w:type="spellEnd"/>
      <w:r w:rsidRPr="00B66100">
        <w:rPr>
          <w:rStyle w:val="VerbatimChar"/>
          <w:lang w:val="it-IT"/>
          <w:rPrChange w:id="732" w:author="Stefano Moro" w:date="2018-02-12T17:42:00Z">
            <w:rPr>
              <w:rStyle w:val="VerbatimChar"/>
            </w:rPr>
          </w:rPrChange>
        </w:rPr>
        <w:t xml:space="preserve"> (k-</w:t>
      </w:r>
      <w:proofErr w:type="spellStart"/>
      <w:r w:rsidRPr="00B66100">
        <w:rPr>
          <w:rStyle w:val="VerbatimChar"/>
          <w:lang w:val="it-IT"/>
          <w:rPrChange w:id="733" w:author="Stefano Moro" w:date="2018-02-12T17:42:00Z">
            <w:rPr>
              <w:rStyle w:val="VerbatimChar"/>
            </w:rPr>
          </w:rPrChange>
        </w:rPr>
        <w:t>index</w:t>
      </w:r>
      <w:proofErr w:type="spellEnd"/>
      <w:r w:rsidRPr="00B66100">
        <w:rPr>
          <w:rStyle w:val="VerbatimChar"/>
          <w:lang w:val="it-IT"/>
          <w:rPrChange w:id="734" w:author="Stefano Moro" w:date="2018-02-12T17:42:00Z">
            <w:rPr>
              <w:rStyle w:val="VerbatimChar"/>
            </w:rPr>
          </w:rPrChange>
        </w:rPr>
        <w:t xml:space="preserve">&lt;1) </w:t>
      </w:r>
      <w:proofErr w:type="spellStart"/>
      <w:r w:rsidRPr="00B66100">
        <w:rPr>
          <w:rStyle w:val="VerbatimChar"/>
          <w:lang w:val="it-IT"/>
          <w:rPrChange w:id="735" w:author="Stefano Moro" w:date="2018-02-12T17:42:00Z">
            <w:rPr>
              <w:rStyle w:val="VerbatimChar"/>
            </w:rPr>
          </w:rPrChange>
        </w:rPr>
        <w:t>may</w:t>
      </w:r>
      <w:proofErr w:type="spellEnd"/>
      <w:r w:rsidRPr="00B66100">
        <w:rPr>
          <w:lang w:val="it-IT"/>
          <w:rPrChange w:id="736" w:author="Stefano Moro" w:date="2018-02-12T17:42:00Z">
            <w:rPr/>
          </w:rPrChange>
        </w:rPr>
        <w:br/>
      </w:r>
      <w:r w:rsidRPr="00B66100">
        <w:rPr>
          <w:rStyle w:val="VerbatimChar"/>
          <w:lang w:val="it-IT"/>
          <w:rPrChange w:id="737" w:author="Stefano Moro" w:date="2018-02-12T17:42:00Z">
            <w:rPr>
              <w:rStyle w:val="VerbatimChar"/>
            </w:rPr>
          </w:rPrChange>
        </w:rPr>
        <w:t xml:space="preserve">## indicate </w:t>
      </w:r>
      <w:proofErr w:type="spellStart"/>
      <w:r w:rsidRPr="00B66100">
        <w:rPr>
          <w:rStyle w:val="VerbatimChar"/>
          <w:lang w:val="it-IT"/>
          <w:rPrChange w:id="738" w:author="Stefano Moro" w:date="2018-02-12T17:42:00Z">
            <w:rPr>
              <w:rStyle w:val="VerbatimChar"/>
            </w:rPr>
          </w:rPrChange>
        </w:rPr>
        <w:t>that</w:t>
      </w:r>
      <w:proofErr w:type="spellEnd"/>
      <w:r w:rsidRPr="00B66100">
        <w:rPr>
          <w:rStyle w:val="VerbatimChar"/>
          <w:lang w:val="it-IT"/>
          <w:rPrChange w:id="739" w:author="Stefano Moro" w:date="2018-02-12T17:42:00Z">
            <w:rPr>
              <w:rStyle w:val="VerbatimChar"/>
            </w:rPr>
          </w:rPrChange>
        </w:rPr>
        <w:t xml:space="preserve"> k </w:t>
      </w:r>
      <w:proofErr w:type="spellStart"/>
      <w:r w:rsidRPr="00B66100">
        <w:rPr>
          <w:rStyle w:val="VerbatimChar"/>
          <w:lang w:val="it-IT"/>
          <w:rPrChange w:id="740" w:author="Stefano Moro" w:date="2018-02-12T17:42:00Z">
            <w:rPr>
              <w:rStyle w:val="VerbatimChar"/>
            </w:rPr>
          </w:rPrChange>
        </w:rPr>
        <w:t>is</w:t>
      </w:r>
      <w:proofErr w:type="spellEnd"/>
      <w:r w:rsidRPr="00B66100">
        <w:rPr>
          <w:rStyle w:val="VerbatimChar"/>
          <w:lang w:val="it-IT"/>
          <w:rPrChange w:id="741" w:author="Stefano Moro" w:date="2018-02-12T17:42:00Z">
            <w:rPr>
              <w:rStyle w:val="VerbatimChar"/>
            </w:rPr>
          </w:rPrChange>
        </w:rPr>
        <w:t xml:space="preserve"> </w:t>
      </w:r>
      <w:proofErr w:type="spellStart"/>
      <w:r w:rsidRPr="00B66100">
        <w:rPr>
          <w:rStyle w:val="VerbatimChar"/>
          <w:lang w:val="it-IT"/>
          <w:rPrChange w:id="742" w:author="Stefano Moro" w:date="2018-02-12T17:42:00Z">
            <w:rPr>
              <w:rStyle w:val="VerbatimChar"/>
            </w:rPr>
          </w:rPrChange>
        </w:rPr>
        <w:t>too</w:t>
      </w:r>
      <w:proofErr w:type="spellEnd"/>
      <w:r w:rsidRPr="00B66100">
        <w:rPr>
          <w:rStyle w:val="VerbatimChar"/>
          <w:lang w:val="it-IT"/>
          <w:rPrChange w:id="743" w:author="Stefano Moro" w:date="2018-02-12T17:42:00Z">
            <w:rPr>
              <w:rStyle w:val="VerbatimChar"/>
            </w:rPr>
          </w:rPrChange>
        </w:rPr>
        <w:t xml:space="preserve"> </w:t>
      </w:r>
      <w:proofErr w:type="spellStart"/>
      <w:r w:rsidRPr="00B66100">
        <w:rPr>
          <w:rStyle w:val="VerbatimChar"/>
          <w:lang w:val="it-IT"/>
          <w:rPrChange w:id="744" w:author="Stefano Moro" w:date="2018-02-12T17:42:00Z">
            <w:rPr>
              <w:rStyle w:val="VerbatimChar"/>
            </w:rPr>
          </w:rPrChange>
        </w:rPr>
        <w:t>low</w:t>
      </w:r>
      <w:proofErr w:type="spellEnd"/>
      <w:r w:rsidRPr="00B66100">
        <w:rPr>
          <w:rStyle w:val="VerbatimChar"/>
          <w:lang w:val="it-IT"/>
          <w:rPrChange w:id="745" w:author="Stefano Moro" w:date="2018-02-12T17:42:00Z">
            <w:rPr>
              <w:rStyle w:val="VerbatimChar"/>
            </w:rPr>
          </w:rPrChange>
        </w:rPr>
        <w:t xml:space="preserve">, </w:t>
      </w:r>
      <w:proofErr w:type="spellStart"/>
      <w:r w:rsidRPr="00B66100">
        <w:rPr>
          <w:rStyle w:val="VerbatimChar"/>
          <w:lang w:val="it-IT"/>
          <w:rPrChange w:id="746" w:author="Stefano Moro" w:date="2018-02-12T17:42:00Z">
            <w:rPr>
              <w:rStyle w:val="VerbatimChar"/>
            </w:rPr>
          </w:rPrChange>
        </w:rPr>
        <w:t>especially</w:t>
      </w:r>
      <w:proofErr w:type="spellEnd"/>
      <w:r w:rsidRPr="00B66100">
        <w:rPr>
          <w:rStyle w:val="VerbatimChar"/>
          <w:lang w:val="it-IT"/>
          <w:rPrChange w:id="747" w:author="Stefano Moro" w:date="2018-02-12T17:42:00Z">
            <w:rPr>
              <w:rStyle w:val="VerbatimChar"/>
            </w:rPr>
          </w:rPrChange>
        </w:rPr>
        <w:t xml:space="preserve"> </w:t>
      </w:r>
      <w:proofErr w:type="spellStart"/>
      <w:r w:rsidRPr="00B66100">
        <w:rPr>
          <w:rStyle w:val="VerbatimChar"/>
          <w:lang w:val="it-IT"/>
          <w:rPrChange w:id="748" w:author="Stefano Moro" w:date="2018-02-12T17:42:00Z">
            <w:rPr>
              <w:rStyle w:val="VerbatimChar"/>
            </w:rPr>
          </w:rPrChange>
        </w:rPr>
        <w:t>if</w:t>
      </w:r>
      <w:proofErr w:type="spellEnd"/>
      <w:r w:rsidRPr="00B66100">
        <w:rPr>
          <w:rStyle w:val="VerbatimChar"/>
          <w:lang w:val="it-IT"/>
          <w:rPrChange w:id="749" w:author="Stefano Moro" w:date="2018-02-12T17:42:00Z">
            <w:rPr>
              <w:rStyle w:val="VerbatimChar"/>
            </w:rPr>
          </w:rPrChange>
        </w:rPr>
        <w:t xml:space="preserve"> </w:t>
      </w:r>
      <w:proofErr w:type="spellStart"/>
      <w:r w:rsidRPr="00B66100">
        <w:rPr>
          <w:rStyle w:val="VerbatimChar"/>
          <w:lang w:val="it-IT"/>
          <w:rPrChange w:id="750" w:author="Stefano Moro" w:date="2018-02-12T17:42:00Z">
            <w:rPr>
              <w:rStyle w:val="VerbatimChar"/>
            </w:rPr>
          </w:rPrChange>
        </w:rPr>
        <w:t>edf</w:t>
      </w:r>
      <w:proofErr w:type="spellEnd"/>
      <w:r w:rsidRPr="00B66100">
        <w:rPr>
          <w:rStyle w:val="VerbatimChar"/>
          <w:lang w:val="it-IT"/>
          <w:rPrChange w:id="751" w:author="Stefano Moro" w:date="2018-02-12T17:42:00Z">
            <w:rPr>
              <w:rStyle w:val="VerbatimChar"/>
            </w:rPr>
          </w:rPrChange>
        </w:rPr>
        <w:t xml:space="preserve"> </w:t>
      </w:r>
      <w:proofErr w:type="spellStart"/>
      <w:r w:rsidRPr="00B66100">
        <w:rPr>
          <w:rStyle w:val="VerbatimChar"/>
          <w:lang w:val="it-IT"/>
          <w:rPrChange w:id="752" w:author="Stefano Moro" w:date="2018-02-12T17:42:00Z">
            <w:rPr>
              <w:rStyle w:val="VerbatimChar"/>
            </w:rPr>
          </w:rPrChange>
        </w:rPr>
        <w:t>is</w:t>
      </w:r>
      <w:proofErr w:type="spellEnd"/>
      <w:r w:rsidRPr="00B66100">
        <w:rPr>
          <w:rStyle w:val="VerbatimChar"/>
          <w:lang w:val="it-IT"/>
          <w:rPrChange w:id="753" w:author="Stefano Moro" w:date="2018-02-12T17:42:00Z">
            <w:rPr>
              <w:rStyle w:val="VerbatimChar"/>
            </w:rPr>
          </w:rPrChange>
        </w:rPr>
        <w:t xml:space="preserve"> </w:t>
      </w:r>
      <w:proofErr w:type="spellStart"/>
      <w:r w:rsidRPr="00B66100">
        <w:rPr>
          <w:rStyle w:val="VerbatimChar"/>
          <w:lang w:val="it-IT"/>
          <w:rPrChange w:id="754" w:author="Stefano Moro" w:date="2018-02-12T17:42:00Z">
            <w:rPr>
              <w:rStyle w:val="VerbatimChar"/>
            </w:rPr>
          </w:rPrChange>
        </w:rPr>
        <w:t>close</w:t>
      </w:r>
      <w:proofErr w:type="spellEnd"/>
      <w:r w:rsidRPr="00B66100">
        <w:rPr>
          <w:rStyle w:val="VerbatimChar"/>
          <w:lang w:val="it-IT"/>
          <w:rPrChange w:id="755" w:author="Stefano Moro" w:date="2018-02-12T17:42:00Z">
            <w:rPr>
              <w:rStyle w:val="VerbatimChar"/>
            </w:rPr>
          </w:rPrChange>
        </w:rPr>
        <w:t xml:space="preserve"> to k'.</w:t>
      </w:r>
      <w:r w:rsidRPr="00B66100">
        <w:rPr>
          <w:lang w:val="it-IT"/>
          <w:rPrChange w:id="756" w:author="Stefano Moro" w:date="2018-02-12T17:42:00Z">
            <w:rPr/>
          </w:rPrChange>
        </w:rPr>
        <w:br/>
      </w:r>
      <w:r w:rsidRPr="00B66100">
        <w:rPr>
          <w:rStyle w:val="VerbatimChar"/>
          <w:lang w:val="it-IT"/>
          <w:rPrChange w:id="757" w:author="Stefano Moro" w:date="2018-02-12T17:42:00Z">
            <w:rPr>
              <w:rStyle w:val="VerbatimChar"/>
            </w:rPr>
          </w:rPrChange>
        </w:rPr>
        <w:t xml:space="preserve">## </w:t>
      </w:r>
      <w:r w:rsidRPr="00B66100">
        <w:rPr>
          <w:lang w:val="it-IT"/>
          <w:rPrChange w:id="758" w:author="Stefano Moro" w:date="2018-02-12T17:42:00Z">
            <w:rPr/>
          </w:rPrChange>
        </w:rPr>
        <w:br/>
      </w:r>
      <w:r w:rsidRPr="00B66100">
        <w:rPr>
          <w:rStyle w:val="VerbatimChar"/>
          <w:lang w:val="it-IT"/>
          <w:rPrChange w:id="759" w:author="Stefano Moro" w:date="2018-02-12T17:42:00Z">
            <w:rPr>
              <w:rStyle w:val="VerbatimChar"/>
            </w:rPr>
          </w:rPrChange>
        </w:rPr>
        <w:t xml:space="preserve">##          k'  </w:t>
      </w:r>
      <w:proofErr w:type="spellStart"/>
      <w:r w:rsidRPr="00B66100">
        <w:rPr>
          <w:rStyle w:val="VerbatimChar"/>
          <w:lang w:val="it-IT"/>
          <w:rPrChange w:id="760" w:author="Stefano Moro" w:date="2018-02-12T17:42:00Z">
            <w:rPr>
              <w:rStyle w:val="VerbatimChar"/>
            </w:rPr>
          </w:rPrChange>
        </w:rPr>
        <w:t>edf</w:t>
      </w:r>
      <w:proofErr w:type="spellEnd"/>
      <w:r w:rsidRPr="00B66100">
        <w:rPr>
          <w:rStyle w:val="VerbatimChar"/>
          <w:lang w:val="it-IT"/>
          <w:rPrChange w:id="761" w:author="Stefano Moro" w:date="2018-02-12T17:42:00Z">
            <w:rPr>
              <w:rStyle w:val="VerbatimChar"/>
            </w:rPr>
          </w:rPrChange>
        </w:rPr>
        <w:t xml:space="preserve"> k-</w:t>
      </w:r>
      <w:proofErr w:type="spellStart"/>
      <w:r w:rsidRPr="00B66100">
        <w:rPr>
          <w:rStyle w:val="VerbatimChar"/>
          <w:lang w:val="it-IT"/>
          <w:rPrChange w:id="762" w:author="Stefano Moro" w:date="2018-02-12T17:42:00Z">
            <w:rPr>
              <w:rStyle w:val="VerbatimChar"/>
            </w:rPr>
          </w:rPrChange>
        </w:rPr>
        <w:t>index</w:t>
      </w:r>
      <w:proofErr w:type="spellEnd"/>
      <w:r w:rsidRPr="00B66100">
        <w:rPr>
          <w:rStyle w:val="VerbatimChar"/>
          <w:lang w:val="it-IT"/>
          <w:rPrChange w:id="763" w:author="Stefano Moro" w:date="2018-02-12T17:42:00Z">
            <w:rPr>
              <w:rStyle w:val="VerbatimChar"/>
            </w:rPr>
          </w:rPrChange>
        </w:rPr>
        <w:t xml:space="preserve"> p-</w:t>
      </w:r>
      <w:proofErr w:type="spellStart"/>
      <w:r w:rsidRPr="00B66100">
        <w:rPr>
          <w:rStyle w:val="VerbatimChar"/>
          <w:lang w:val="it-IT"/>
          <w:rPrChange w:id="764" w:author="Stefano Moro" w:date="2018-02-12T17:42:00Z">
            <w:rPr>
              <w:rStyle w:val="VerbatimChar"/>
            </w:rPr>
          </w:rPrChange>
        </w:rPr>
        <w:t>value</w:t>
      </w:r>
      <w:proofErr w:type="spellEnd"/>
      <w:r w:rsidRPr="00B66100">
        <w:rPr>
          <w:rStyle w:val="VerbatimChar"/>
          <w:lang w:val="it-IT"/>
          <w:rPrChange w:id="765" w:author="Stefano Moro" w:date="2018-02-12T17:42:00Z">
            <w:rPr>
              <w:rStyle w:val="VerbatimChar"/>
            </w:rPr>
          </w:rPrChange>
        </w:rPr>
        <w:t xml:space="preserve">  </w:t>
      </w:r>
      <w:r w:rsidRPr="00B66100">
        <w:rPr>
          <w:lang w:val="it-IT"/>
          <w:rPrChange w:id="766" w:author="Stefano Moro" w:date="2018-02-12T17:42:00Z">
            <w:rPr/>
          </w:rPrChange>
        </w:rPr>
        <w:br/>
      </w:r>
      <w:r w:rsidRPr="00B66100">
        <w:rPr>
          <w:rStyle w:val="VerbatimChar"/>
          <w:lang w:val="it-IT"/>
          <w:rPrChange w:id="767" w:author="Stefano Moro" w:date="2018-02-12T17:42:00Z">
            <w:rPr>
              <w:rStyle w:val="VerbatimChar"/>
            </w:rPr>
          </w:rPrChange>
        </w:rPr>
        <w:t>## s(</w:t>
      </w:r>
      <w:proofErr w:type="spellStart"/>
      <w:r w:rsidRPr="00B66100">
        <w:rPr>
          <w:rStyle w:val="VerbatimChar"/>
          <w:lang w:val="it-IT"/>
          <w:rPrChange w:id="768" w:author="Stefano Moro" w:date="2018-02-12T17:42:00Z">
            <w:rPr>
              <w:rStyle w:val="VerbatimChar"/>
            </w:rPr>
          </w:rPrChange>
        </w:rPr>
        <w:t>day</w:t>
      </w:r>
      <w:proofErr w:type="spellEnd"/>
      <w:r w:rsidRPr="00B66100">
        <w:rPr>
          <w:rStyle w:val="VerbatimChar"/>
          <w:lang w:val="it-IT"/>
          <w:rPrChange w:id="769" w:author="Stefano Moro" w:date="2018-02-12T17:42:00Z">
            <w:rPr>
              <w:rStyle w:val="VerbatimChar"/>
            </w:rPr>
          </w:rPrChange>
        </w:rPr>
        <w:t>) 9.00 5.19    0.87   0.015 *</w:t>
      </w:r>
      <w:r w:rsidRPr="00B66100">
        <w:rPr>
          <w:lang w:val="it-IT"/>
          <w:rPrChange w:id="770" w:author="Stefano Moro" w:date="2018-02-12T17:42:00Z">
            <w:rPr/>
          </w:rPrChange>
        </w:rPr>
        <w:br/>
      </w:r>
      <w:r w:rsidRPr="00B66100">
        <w:rPr>
          <w:rStyle w:val="VerbatimChar"/>
          <w:lang w:val="it-IT"/>
          <w:rPrChange w:id="771" w:author="Stefano Moro" w:date="2018-02-12T17:42:00Z">
            <w:rPr>
              <w:rStyle w:val="VerbatimChar"/>
            </w:rPr>
          </w:rPrChange>
        </w:rPr>
        <w:t>## s(</w:t>
      </w:r>
      <w:proofErr w:type="spellStart"/>
      <w:r w:rsidRPr="00B66100">
        <w:rPr>
          <w:rStyle w:val="VerbatimChar"/>
          <w:lang w:val="it-IT"/>
          <w:rPrChange w:id="772" w:author="Stefano Moro" w:date="2018-02-12T17:42:00Z">
            <w:rPr>
              <w:rStyle w:val="VerbatimChar"/>
            </w:rPr>
          </w:rPrChange>
        </w:rPr>
        <w:t>umr</w:t>
      </w:r>
      <w:proofErr w:type="spellEnd"/>
      <w:r w:rsidRPr="00B66100">
        <w:rPr>
          <w:rStyle w:val="VerbatimChar"/>
          <w:lang w:val="it-IT"/>
          <w:rPrChange w:id="773" w:author="Stefano Moro" w:date="2018-02-12T17:42:00Z">
            <w:rPr>
              <w:rStyle w:val="VerbatimChar"/>
            </w:rPr>
          </w:rPrChange>
        </w:rPr>
        <w:t xml:space="preserve">) 9.00 1.41    1.13   0.985  </w:t>
      </w:r>
      <w:r w:rsidRPr="00B66100">
        <w:rPr>
          <w:lang w:val="it-IT"/>
          <w:rPrChange w:id="774" w:author="Stefano Moro" w:date="2018-02-12T17:42:00Z">
            <w:rPr/>
          </w:rPrChange>
        </w:rPr>
        <w:br/>
      </w:r>
      <w:r w:rsidRPr="00B66100">
        <w:rPr>
          <w:rStyle w:val="VerbatimChar"/>
          <w:lang w:val="it-IT"/>
          <w:rPrChange w:id="775" w:author="Stefano Moro" w:date="2018-02-12T17:42:00Z">
            <w:rPr>
              <w:rStyle w:val="VerbatimChar"/>
            </w:rPr>
          </w:rPrChange>
        </w:rPr>
        <w:t>## s(</w:t>
      </w:r>
      <w:proofErr w:type="spellStart"/>
      <w:r w:rsidRPr="00B66100">
        <w:rPr>
          <w:rStyle w:val="VerbatimChar"/>
          <w:lang w:val="it-IT"/>
          <w:rPrChange w:id="776" w:author="Stefano Moro" w:date="2018-02-12T17:42:00Z">
            <w:rPr>
              <w:rStyle w:val="VerbatimChar"/>
            </w:rPr>
          </w:rPrChange>
        </w:rPr>
        <w:t>tmp</w:t>
      </w:r>
      <w:proofErr w:type="spellEnd"/>
      <w:r w:rsidRPr="00B66100">
        <w:rPr>
          <w:rStyle w:val="VerbatimChar"/>
          <w:lang w:val="it-IT"/>
          <w:rPrChange w:id="777" w:author="Stefano Moro" w:date="2018-02-12T17:42:00Z">
            <w:rPr>
              <w:rStyle w:val="VerbatimChar"/>
            </w:rPr>
          </w:rPrChange>
        </w:rPr>
        <w:t xml:space="preserve">) 9.00 2.84    0.95   0.145  </w:t>
      </w:r>
      <w:r w:rsidRPr="00B66100">
        <w:rPr>
          <w:lang w:val="it-IT"/>
          <w:rPrChange w:id="778" w:author="Stefano Moro" w:date="2018-02-12T17:42:00Z">
            <w:rPr/>
          </w:rPrChange>
        </w:rPr>
        <w:br/>
      </w:r>
      <w:r w:rsidRPr="00B66100">
        <w:rPr>
          <w:rStyle w:val="VerbatimChar"/>
          <w:lang w:val="it-IT"/>
          <w:rPrChange w:id="779" w:author="Stefano Moro" w:date="2018-02-12T17:42:00Z">
            <w:rPr>
              <w:rStyle w:val="VerbatimChar"/>
            </w:rPr>
          </w:rPrChange>
        </w:rPr>
        <w:t>## s(</w:t>
      </w:r>
      <w:proofErr w:type="spellStart"/>
      <w:r w:rsidRPr="00B66100">
        <w:rPr>
          <w:rStyle w:val="VerbatimChar"/>
          <w:lang w:val="it-IT"/>
          <w:rPrChange w:id="780" w:author="Stefano Moro" w:date="2018-02-12T17:42:00Z">
            <w:rPr>
              <w:rStyle w:val="VerbatimChar"/>
            </w:rPr>
          </w:rPrChange>
        </w:rPr>
        <w:t>pgg</w:t>
      </w:r>
      <w:proofErr w:type="spellEnd"/>
      <w:r w:rsidRPr="00B66100">
        <w:rPr>
          <w:rStyle w:val="VerbatimChar"/>
          <w:lang w:val="it-IT"/>
          <w:rPrChange w:id="781" w:author="Stefano Moro" w:date="2018-02-12T17:42:00Z">
            <w:rPr>
              <w:rStyle w:val="VerbatimChar"/>
            </w:rPr>
          </w:rPrChange>
        </w:rPr>
        <w:t xml:space="preserve">) 9.00 3.72    0.98   0.320  </w:t>
      </w:r>
      <w:r w:rsidRPr="00B66100">
        <w:rPr>
          <w:lang w:val="it-IT"/>
          <w:rPrChange w:id="782" w:author="Stefano Moro" w:date="2018-02-12T17:42:00Z">
            <w:rPr/>
          </w:rPrChange>
        </w:rPr>
        <w:br/>
      </w:r>
      <w:r w:rsidRPr="00B66100">
        <w:rPr>
          <w:rStyle w:val="VerbatimChar"/>
          <w:lang w:val="it-IT"/>
          <w:rPrChange w:id="783" w:author="Stefano Moro" w:date="2018-02-12T17:42:00Z">
            <w:rPr>
              <w:rStyle w:val="VerbatimChar"/>
            </w:rPr>
          </w:rPrChange>
        </w:rPr>
        <w:t>## s(</w:t>
      </w:r>
      <w:proofErr w:type="spellStart"/>
      <w:r w:rsidRPr="00B66100">
        <w:rPr>
          <w:rStyle w:val="VerbatimChar"/>
          <w:lang w:val="it-IT"/>
          <w:rPrChange w:id="784" w:author="Stefano Moro" w:date="2018-02-12T17:42:00Z">
            <w:rPr>
              <w:rStyle w:val="VerbatimChar"/>
            </w:rPr>
          </w:rPrChange>
        </w:rPr>
        <w:t>rdz</w:t>
      </w:r>
      <w:proofErr w:type="spellEnd"/>
      <w:r w:rsidRPr="00B66100">
        <w:rPr>
          <w:rStyle w:val="VerbatimChar"/>
          <w:lang w:val="it-IT"/>
          <w:rPrChange w:id="785" w:author="Stefano Moro" w:date="2018-02-12T17:42:00Z">
            <w:rPr>
              <w:rStyle w:val="VerbatimChar"/>
            </w:rPr>
          </w:rPrChange>
        </w:rPr>
        <w:t xml:space="preserve">) 9.00 1.00    0.95   0.140  </w:t>
      </w:r>
      <w:r w:rsidRPr="00B66100">
        <w:rPr>
          <w:lang w:val="it-IT"/>
          <w:rPrChange w:id="786" w:author="Stefano Moro" w:date="2018-02-12T17:42:00Z">
            <w:rPr/>
          </w:rPrChange>
        </w:rPr>
        <w:br/>
      </w:r>
      <w:r w:rsidRPr="00B66100">
        <w:rPr>
          <w:rStyle w:val="VerbatimChar"/>
          <w:lang w:val="it-IT"/>
          <w:rPrChange w:id="787" w:author="Stefano Moro" w:date="2018-02-12T17:42:00Z">
            <w:rPr>
              <w:rStyle w:val="VerbatimChar"/>
            </w:rPr>
          </w:rPrChange>
        </w:rPr>
        <w:t>## s(</w:t>
      </w:r>
      <w:proofErr w:type="spellStart"/>
      <w:r w:rsidRPr="00B66100">
        <w:rPr>
          <w:rStyle w:val="VerbatimChar"/>
          <w:lang w:val="it-IT"/>
          <w:rPrChange w:id="788" w:author="Stefano Moro" w:date="2018-02-12T17:42:00Z">
            <w:rPr>
              <w:rStyle w:val="VerbatimChar"/>
            </w:rPr>
          </w:rPrChange>
        </w:rPr>
        <w:t>vv</w:t>
      </w:r>
      <w:proofErr w:type="spellEnd"/>
      <w:r w:rsidRPr="00B66100">
        <w:rPr>
          <w:rStyle w:val="VerbatimChar"/>
          <w:lang w:val="it-IT"/>
          <w:rPrChange w:id="789" w:author="Stefano Moro" w:date="2018-02-12T17:42:00Z">
            <w:rPr>
              <w:rStyle w:val="VerbatimChar"/>
            </w:rPr>
          </w:rPrChange>
        </w:rPr>
        <w:t xml:space="preserve">)  9.00 1.00    1.04   0.755  </w:t>
      </w:r>
      <w:r w:rsidRPr="00B66100">
        <w:rPr>
          <w:lang w:val="it-IT"/>
          <w:rPrChange w:id="790" w:author="Stefano Moro" w:date="2018-02-12T17:42:00Z">
            <w:rPr/>
          </w:rPrChange>
        </w:rPr>
        <w:br/>
      </w:r>
      <w:r w:rsidRPr="00B66100">
        <w:rPr>
          <w:rStyle w:val="VerbatimChar"/>
          <w:lang w:val="it-IT"/>
          <w:rPrChange w:id="791" w:author="Stefano Moro" w:date="2018-02-12T17:42:00Z">
            <w:rPr>
              <w:rStyle w:val="VerbatimChar"/>
            </w:rPr>
          </w:rPrChange>
        </w:rPr>
        <w:t>## s(</w:t>
      </w:r>
      <w:proofErr w:type="spellStart"/>
      <w:r w:rsidRPr="00B66100">
        <w:rPr>
          <w:rStyle w:val="VerbatimChar"/>
          <w:lang w:val="it-IT"/>
          <w:rPrChange w:id="792" w:author="Stefano Moro" w:date="2018-02-12T17:42:00Z">
            <w:rPr>
              <w:rStyle w:val="VerbatimChar"/>
            </w:rPr>
          </w:rPrChange>
        </w:rPr>
        <w:t>prs</w:t>
      </w:r>
      <w:proofErr w:type="spellEnd"/>
      <w:r w:rsidRPr="00B66100">
        <w:rPr>
          <w:rStyle w:val="VerbatimChar"/>
          <w:lang w:val="it-IT"/>
          <w:rPrChange w:id="793" w:author="Stefano Moro" w:date="2018-02-12T17:42:00Z">
            <w:rPr>
              <w:rStyle w:val="VerbatimChar"/>
            </w:rPr>
          </w:rPrChange>
        </w:rPr>
        <w:t xml:space="preserve">) 9.00 6.40    1.03   0.710  </w:t>
      </w:r>
      <w:r w:rsidRPr="00B66100">
        <w:rPr>
          <w:lang w:val="it-IT"/>
          <w:rPrChange w:id="794" w:author="Stefano Moro" w:date="2018-02-12T17:42:00Z">
            <w:rPr/>
          </w:rPrChange>
        </w:rPr>
        <w:br/>
      </w:r>
      <w:r w:rsidRPr="00B66100">
        <w:rPr>
          <w:rStyle w:val="VerbatimChar"/>
          <w:lang w:val="it-IT"/>
          <w:rPrChange w:id="795" w:author="Stefano Moro" w:date="2018-02-12T17:42:00Z">
            <w:rPr>
              <w:rStyle w:val="VerbatimChar"/>
            </w:rPr>
          </w:rPrChange>
        </w:rPr>
        <w:t>## ---</w:t>
      </w:r>
      <w:r w:rsidRPr="00B66100">
        <w:rPr>
          <w:lang w:val="it-IT"/>
          <w:rPrChange w:id="796" w:author="Stefano Moro" w:date="2018-02-12T17:42:00Z">
            <w:rPr/>
          </w:rPrChange>
        </w:rPr>
        <w:br/>
      </w:r>
      <w:r w:rsidRPr="00B66100">
        <w:rPr>
          <w:rStyle w:val="VerbatimChar"/>
          <w:lang w:val="it-IT"/>
          <w:rPrChange w:id="797" w:author="Stefano Moro" w:date="2018-02-12T17:42:00Z">
            <w:rPr>
              <w:rStyle w:val="VerbatimChar"/>
            </w:rPr>
          </w:rPrChange>
        </w:rPr>
        <w:t xml:space="preserve">## </w:t>
      </w:r>
      <w:proofErr w:type="spellStart"/>
      <w:r w:rsidRPr="00B66100">
        <w:rPr>
          <w:rStyle w:val="VerbatimChar"/>
          <w:lang w:val="it-IT"/>
          <w:rPrChange w:id="798" w:author="Stefano Moro" w:date="2018-02-12T17:42:00Z">
            <w:rPr>
              <w:rStyle w:val="VerbatimChar"/>
            </w:rPr>
          </w:rPrChange>
        </w:rPr>
        <w:t>Signif</w:t>
      </w:r>
      <w:proofErr w:type="spellEnd"/>
      <w:r w:rsidRPr="00B66100">
        <w:rPr>
          <w:rStyle w:val="VerbatimChar"/>
          <w:lang w:val="it-IT"/>
          <w:rPrChange w:id="799" w:author="Stefano Moro" w:date="2018-02-12T17:42:00Z">
            <w:rPr>
              <w:rStyle w:val="VerbatimChar"/>
            </w:rPr>
          </w:rPrChange>
        </w:rPr>
        <w:t xml:space="preserve">. </w:t>
      </w:r>
      <w:proofErr w:type="spellStart"/>
      <w:r w:rsidRPr="00B66100">
        <w:rPr>
          <w:rStyle w:val="VerbatimChar"/>
          <w:lang w:val="it-IT"/>
          <w:rPrChange w:id="800" w:author="Stefano Moro" w:date="2018-02-12T17:42:00Z">
            <w:rPr>
              <w:rStyle w:val="VerbatimChar"/>
            </w:rPr>
          </w:rPrChange>
        </w:rPr>
        <w:t>codes</w:t>
      </w:r>
      <w:proofErr w:type="spellEnd"/>
      <w:r w:rsidRPr="00B66100">
        <w:rPr>
          <w:rStyle w:val="VerbatimChar"/>
          <w:lang w:val="it-IT"/>
          <w:rPrChange w:id="801" w:author="Stefano Moro" w:date="2018-02-12T17:42:00Z">
            <w:rPr>
              <w:rStyle w:val="VerbatimChar"/>
            </w:rPr>
          </w:rPrChange>
        </w:rPr>
        <w:t xml:space="preserve">:  0 '***' 0.001 '**' 0.01 '*' 0.05 '.' 0.1 ' </w:t>
      </w:r>
      <w:proofErr w:type="spellStart"/>
      <w:r w:rsidRPr="00B66100">
        <w:rPr>
          <w:rStyle w:val="VerbatimChar"/>
          <w:lang w:val="it-IT"/>
          <w:rPrChange w:id="802" w:author="Stefano Moro" w:date="2018-02-12T17:42:00Z">
            <w:rPr>
              <w:rStyle w:val="VerbatimChar"/>
            </w:rPr>
          </w:rPrChange>
        </w:rPr>
        <w:t>'</w:t>
      </w:r>
      <w:proofErr w:type="spellEnd"/>
      <w:r w:rsidRPr="00B66100">
        <w:rPr>
          <w:rStyle w:val="VerbatimChar"/>
          <w:lang w:val="it-IT"/>
          <w:rPrChange w:id="803" w:author="Stefano Moro" w:date="2018-02-12T17:42:00Z">
            <w:rPr>
              <w:rStyle w:val="VerbatimChar"/>
            </w:rPr>
          </w:rPrChange>
        </w:rPr>
        <w:t xml:space="preserve"> 1</w:t>
      </w:r>
    </w:p>
    <w:p w:rsidR="00D41527" w:rsidRPr="00B66100" w:rsidRDefault="00BB16DC">
      <w:pPr>
        <w:pStyle w:val="Heading6"/>
        <w:rPr>
          <w:lang w:val="it-IT"/>
          <w:rPrChange w:id="804" w:author="Stefano Moro" w:date="2018-02-12T17:42:00Z">
            <w:rPr/>
          </w:rPrChange>
        </w:rPr>
      </w:pPr>
      <w:bookmarkStart w:id="805" w:name="fig-2.22-analisi-dei-residui-del-gam"/>
      <w:bookmarkEnd w:id="805"/>
      <w:proofErr w:type="spellStart"/>
      <w:r w:rsidRPr="00B66100">
        <w:rPr>
          <w:lang w:val="it-IT"/>
          <w:rPrChange w:id="806" w:author="Stefano Moro" w:date="2018-02-12T17:42:00Z">
            <w:rPr/>
          </w:rPrChange>
        </w:rPr>
        <w:t>Fig</w:t>
      </w:r>
      <w:proofErr w:type="spellEnd"/>
      <w:r w:rsidRPr="00B66100">
        <w:rPr>
          <w:lang w:val="it-IT"/>
          <w:rPrChange w:id="807" w:author="Stefano Moro" w:date="2018-02-12T17:42:00Z">
            <w:rPr/>
          </w:rPrChange>
        </w:rPr>
        <w:t xml:space="preserve"> 2.22) Analisi dei residui del </w:t>
      </w:r>
      <w:proofErr w:type="spellStart"/>
      <w:r w:rsidRPr="00B66100">
        <w:rPr>
          <w:lang w:val="it-IT"/>
          <w:rPrChange w:id="808" w:author="Stefano Moro" w:date="2018-02-12T17:42:00Z">
            <w:rPr/>
          </w:rPrChange>
        </w:rPr>
        <w:t>Gam</w:t>
      </w:r>
      <w:proofErr w:type="spellEnd"/>
    </w:p>
    <w:p w:rsidR="00D41527" w:rsidRPr="00B66100" w:rsidRDefault="00BB16DC">
      <w:pPr>
        <w:pStyle w:val="Heading3"/>
        <w:rPr>
          <w:lang w:val="it-IT"/>
          <w:rPrChange w:id="809" w:author="Stefano Moro" w:date="2018-02-12T17:42:00Z">
            <w:rPr/>
          </w:rPrChange>
        </w:rPr>
      </w:pPr>
      <w:bookmarkStart w:id="810" w:name="conclusione"/>
      <w:bookmarkEnd w:id="810"/>
      <w:r w:rsidRPr="00B66100">
        <w:rPr>
          <w:lang w:val="it-IT"/>
          <w:rPrChange w:id="811" w:author="Stefano Moro" w:date="2018-02-12T17:42:00Z">
            <w:rPr/>
          </w:rPrChange>
        </w:rPr>
        <w:t>3) Conclusione</w:t>
      </w:r>
    </w:p>
    <w:p w:rsidR="00D41527" w:rsidRPr="00B66100" w:rsidRDefault="00BB16DC">
      <w:pPr>
        <w:pStyle w:val="FirstParagraph"/>
        <w:rPr>
          <w:lang w:val="it-IT"/>
          <w:rPrChange w:id="812" w:author="Stefano Moro" w:date="2018-02-12T17:42:00Z">
            <w:rPr/>
          </w:rPrChange>
        </w:rPr>
      </w:pPr>
      <w:r w:rsidRPr="00B66100">
        <w:rPr>
          <w:lang w:val="it-IT"/>
          <w:rPrChange w:id="813" w:author="Stefano Moro" w:date="2018-02-12T17:42:00Z">
            <w:rPr/>
          </w:rPrChange>
        </w:rPr>
        <w:t xml:space="preserve">L’obiettivo dell’analisi era quello di comprendere le relazioni che intercorrono tra la concentrazione di Pm10 e le variabili ambientali a Taranto e capire quanto le variabili ambientali ne influenzino la concentrazione. Dall’analisi è emerso che è presente un fattore stagionale nella concentrazione del pm10, in inverno la concentrazione del Pm10 presenta dei valori anomali superiori alla media dovuti probabilmente alla maggiore produzione di Pm10 a causa del riscaldamento delle abitazione e all’utilizzo delle automobili più intenso rispetto alle altre </w:t>
      </w:r>
      <w:proofErr w:type="spellStart"/>
      <w:r w:rsidRPr="00B66100">
        <w:rPr>
          <w:lang w:val="it-IT"/>
          <w:rPrChange w:id="814" w:author="Stefano Moro" w:date="2018-02-12T17:42:00Z">
            <w:rPr/>
          </w:rPrChange>
        </w:rPr>
        <w:t>stagioni.Anche</w:t>
      </w:r>
      <w:proofErr w:type="spellEnd"/>
      <w:r w:rsidRPr="00B66100">
        <w:rPr>
          <w:lang w:val="it-IT"/>
          <w:rPrChange w:id="815" w:author="Stefano Moro" w:date="2018-02-12T17:42:00Z">
            <w:rPr/>
          </w:rPrChange>
        </w:rPr>
        <w:t xml:space="preserve"> in estate vi sono dei valori anomali con concentrazioni elevate di Pm10, questo è attribuibile all’assenza delle </w:t>
      </w:r>
      <w:proofErr w:type="spellStart"/>
      <w:r w:rsidRPr="00B66100">
        <w:rPr>
          <w:lang w:val="it-IT"/>
          <w:rPrChange w:id="816" w:author="Stefano Moro" w:date="2018-02-12T17:42:00Z">
            <w:rPr/>
          </w:rPrChange>
        </w:rPr>
        <w:t>piogge,le</w:t>
      </w:r>
      <w:proofErr w:type="spellEnd"/>
      <w:r w:rsidRPr="00B66100">
        <w:rPr>
          <w:lang w:val="it-IT"/>
          <w:rPrChange w:id="817" w:author="Stefano Moro" w:date="2018-02-12T17:42:00Z">
            <w:rPr/>
          </w:rPrChange>
        </w:rPr>
        <w:t xml:space="preserve"> elevate temperature e per la presenza del vento caldo che spira da Sudest. Dalla stima del modello di regressione lineare sono risultate essere significative le variabili massima, velocità del vento, direzione del vento e in minor misura umidità e stagione </w:t>
      </w:r>
      <w:proofErr w:type="spellStart"/>
      <w:r w:rsidRPr="00B66100">
        <w:rPr>
          <w:lang w:val="it-IT"/>
          <w:rPrChange w:id="818" w:author="Stefano Moro" w:date="2018-02-12T17:42:00Z">
            <w:rPr/>
          </w:rPrChange>
        </w:rPr>
        <w:t>invernale.Anche</w:t>
      </w:r>
      <w:proofErr w:type="spellEnd"/>
      <w:r w:rsidRPr="00B66100">
        <w:rPr>
          <w:lang w:val="it-IT"/>
          <w:rPrChange w:id="819" w:author="Stefano Moro" w:date="2018-02-12T17:42:00Z">
            <w:rPr/>
          </w:rPrChange>
        </w:rPr>
        <w:t xml:space="preserve"> la stima del GAM ha confermato la significatività delle variabili velocità del vento ed umidità con l’aggiunta della </w:t>
      </w:r>
      <w:proofErr w:type="spellStart"/>
      <w:r w:rsidRPr="00B66100">
        <w:rPr>
          <w:lang w:val="it-IT"/>
          <w:rPrChange w:id="820" w:author="Stefano Moro" w:date="2018-02-12T17:42:00Z">
            <w:rPr/>
          </w:rPrChange>
        </w:rPr>
        <w:t>temperatura.In</w:t>
      </w:r>
      <w:proofErr w:type="spellEnd"/>
      <w:r w:rsidRPr="00B66100">
        <w:rPr>
          <w:lang w:val="it-IT"/>
          <w:rPrChange w:id="821" w:author="Stefano Moro" w:date="2018-02-12T17:42:00Z">
            <w:rPr/>
          </w:rPrChange>
        </w:rPr>
        <w:t xml:space="preserve"> linea generale i modelli stimati hanno quindi evidenziato l’importanza delle variabili velocità del vento, che tende a disperdere il Pm10 maggiormente e quindi in relazione a concentrazioni minori di Pm10, direzione del vento sempre in relazione alla velocità e da dove spira il vento (da mare o da terra), temperatura ed umidità che determinano minor dispersione del Pm10 e livelli più alti nelle </w:t>
      </w:r>
      <w:proofErr w:type="spellStart"/>
      <w:r w:rsidRPr="00B66100">
        <w:rPr>
          <w:lang w:val="it-IT"/>
          <w:rPrChange w:id="822" w:author="Stefano Moro" w:date="2018-02-12T17:42:00Z">
            <w:rPr/>
          </w:rPrChange>
        </w:rPr>
        <w:t>concentrazioni.Sebbene</w:t>
      </w:r>
      <w:proofErr w:type="spellEnd"/>
      <w:r w:rsidRPr="00B66100">
        <w:rPr>
          <w:lang w:val="it-IT"/>
          <w:rPrChange w:id="823" w:author="Stefano Moro" w:date="2018-02-12T17:42:00Z">
            <w:rPr/>
          </w:rPrChange>
        </w:rPr>
        <w:t xml:space="preserve"> la variabili ambientali sembrerebbero essere implicate, nella presenza di diversi livelli di concentrazione di Pm10 è importante tenere in considerazione la zona dove sono collocate le centraline (sarebbero necessari dei dati </w:t>
      </w:r>
      <w:proofErr w:type="spellStart"/>
      <w:r w:rsidRPr="00B66100">
        <w:rPr>
          <w:lang w:val="it-IT"/>
          <w:rPrChange w:id="824" w:author="Stefano Moro" w:date="2018-02-12T17:42:00Z">
            <w:rPr/>
          </w:rPrChange>
        </w:rPr>
        <w:t>georeferenziati</w:t>
      </w:r>
      <w:proofErr w:type="spellEnd"/>
      <w:r w:rsidRPr="00B66100">
        <w:rPr>
          <w:lang w:val="it-IT"/>
          <w:rPrChange w:id="825" w:author="Stefano Moro" w:date="2018-02-12T17:42:00Z">
            <w:rPr/>
          </w:rPrChange>
        </w:rPr>
        <w:t>) in relazione alla zona industriale dell’Ilva in continua attività, presente a Taranto.</w:t>
      </w:r>
    </w:p>
    <w:p w:rsidR="00D41527" w:rsidRPr="00B66100" w:rsidRDefault="00BB16DC">
      <w:pPr>
        <w:pStyle w:val="Heading3"/>
        <w:rPr>
          <w:lang w:val="it-IT"/>
          <w:rPrChange w:id="826" w:author="Stefano Moro" w:date="2018-02-12T17:42:00Z">
            <w:rPr/>
          </w:rPrChange>
        </w:rPr>
      </w:pPr>
      <w:bookmarkStart w:id="827" w:name="bibliografia"/>
      <w:bookmarkEnd w:id="827"/>
      <w:r w:rsidRPr="00B66100">
        <w:rPr>
          <w:lang w:val="it-IT"/>
          <w:rPrChange w:id="828" w:author="Stefano Moro" w:date="2018-02-12T17:42:00Z">
            <w:rPr/>
          </w:rPrChange>
        </w:rPr>
        <w:t>4) Bibliografia</w:t>
      </w:r>
    </w:p>
    <w:p w:rsidR="00D41527" w:rsidRPr="00B66100" w:rsidRDefault="00BB16DC">
      <w:pPr>
        <w:pStyle w:val="FirstParagraph"/>
        <w:rPr>
          <w:lang w:val="it-IT"/>
          <w:rPrChange w:id="829" w:author="Stefano Moro" w:date="2018-02-12T17:42:00Z">
            <w:rPr/>
          </w:rPrChange>
        </w:rPr>
      </w:pPr>
      <w:r w:rsidRPr="00B66100">
        <w:rPr>
          <w:lang w:val="it-IT"/>
          <w:rPrChange w:id="830" w:author="Stefano Moro" w:date="2018-02-12T17:42:00Z">
            <w:rPr/>
          </w:rPrChange>
        </w:rPr>
        <w:t xml:space="preserve">•A.F. </w:t>
      </w:r>
      <w:proofErr w:type="spellStart"/>
      <w:r w:rsidRPr="00B66100">
        <w:rPr>
          <w:lang w:val="it-IT"/>
          <w:rPrChange w:id="831" w:author="Stefano Moro" w:date="2018-02-12T17:42:00Z">
            <w:rPr/>
          </w:rPrChange>
        </w:rPr>
        <w:t>Zuur</w:t>
      </w:r>
      <w:proofErr w:type="spellEnd"/>
      <w:r w:rsidRPr="00B66100">
        <w:rPr>
          <w:lang w:val="it-IT"/>
          <w:rPrChange w:id="832" w:author="Stefano Moro" w:date="2018-02-12T17:42:00Z">
            <w:rPr/>
          </w:rPrChange>
        </w:rPr>
        <w:t xml:space="preserve"> et al., Mixed </w:t>
      </w:r>
      <w:proofErr w:type="spellStart"/>
      <w:r w:rsidRPr="00B66100">
        <w:rPr>
          <w:lang w:val="it-IT"/>
          <w:rPrChange w:id="833" w:author="Stefano Moro" w:date="2018-02-12T17:42:00Z">
            <w:rPr/>
          </w:rPrChange>
        </w:rPr>
        <w:t>Effects</w:t>
      </w:r>
      <w:proofErr w:type="spellEnd"/>
      <w:r w:rsidRPr="00B66100">
        <w:rPr>
          <w:lang w:val="it-IT"/>
          <w:rPrChange w:id="834" w:author="Stefano Moro" w:date="2018-02-12T17:42:00Z">
            <w:rPr/>
          </w:rPrChange>
        </w:rPr>
        <w:t xml:space="preserve"> </w:t>
      </w:r>
      <w:proofErr w:type="spellStart"/>
      <w:r w:rsidRPr="00B66100">
        <w:rPr>
          <w:lang w:val="it-IT"/>
          <w:rPrChange w:id="835" w:author="Stefano Moro" w:date="2018-02-12T17:42:00Z">
            <w:rPr/>
          </w:rPrChange>
        </w:rPr>
        <w:t>Models</w:t>
      </w:r>
      <w:proofErr w:type="spellEnd"/>
      <w:r w:rsidRPr="00B66100">
        <w:rPr>
          <w:lang w:val="it-IT"/>
          <w:rPrChange w:id="836" w:author="Stefano Moro" w:date="2018-02-12T17:42:00Z">
            <w:rPr/>
          </w:rPrChange>
        </w:rPr>
        <w:t xml:space="preserve"> and Extensions in </w:t>
      </w:r>
      <w:proofErr w:type="spellStart"/>
      <w:r w:rsidRPr="00B66100">
        <w:rPr>
          <w:lang w:val="it-IT"/>
          <w:rPrChange w:id="837" w:author="Stefano Moro" w:date="2018-02-12T17:42:00Z">
            <w:rPr/>
          </w:rPrChange>
        </w:rPr>
        <w:t>Ecology</w:t>
      </w:r>
      <w:proofErr w:type="spellEnd"/>
      <w:r w:rsidRPr="00B66100">
        <w:rPr>
          <w:lang w:val="it-IT"/>
          <w:rPrChange w:id="838" w:author="Stefano Moro" w:date="2018-02-12T17:42:00Z">
            <w:rPr/>
          </w:rPrChange>
        </w:rPr>
        <w:t xml:space="preserve"> with R, </w:t>
      </w:r>
      <w:proofErr w:type="spellStart"/>
      <w:r w:rsidRPr="00B66100">
        <w:rPr>
          <w:lang w:val="it-IT"/>
          <w:rPrChange w:id="839" w:author="Stefano Moro" w:date="2018-02-12T17:42:00Z">
            <w:rPr/>
          </w:rPrChange>
        </w:rPr>
        <w:t>Statistics</w:t>
      </w:r>
      <w:proofErr w:type="spellEnd"/>
      <w:r w:rsidRPr="00B66100">
        <w:rPr>
          <w:lang w:val="it-IT"/>
          <w:rPrChange w:id="840" w:author="Stefano Moro" w:date="2018-02-12T17:42:00Z">
            <w:rPr/>
          </w:rPrChange>
        </w:rPr>
        <w:t xml:space="preserve"> for </w:t>
      </w:r>
      <w:proofErr w:type="spellStart"/>
      <w:r w:rsidRPr="00B66100">
        <w:rPr>
          <w:lang w:val="it-IT"/>
          <w:rPrChange w:id="841" w:author="Stefano Moro" w:date="2018-02-12T17:42:00Z">
            <w:rPr/>
          </w:rPrChange>
        </w:rPr>
        <w:t>Biology</w:t>
      </w:r>
      <w:proofErr w:type="spellEnd"/>
      <w:r w:rsidRPr="00B66100">
        <w:rPr>
          <w:lang w:val="it-IT"/>
          <w:rPrChange w:id="842" w:author="Stefano Moro" w:date="2018-02-12T17:42:00Z">
            <w:rPr/>
          </w:rPrChange>
        </w:rPr>
        <w:t xml:space="preserve"> and </w:t>
      </w:r>
      <w:proofErr w:type="spellStart"/>
      <w:r w:rsidRPr="00B66100">
        <w:rPr>
          <w:lang w:val="it-IT"/>
          <w:rPrChange w:id="843" w:author="Stefano Moro" w:date="2018-02-12T17:42:00Z">
            <w:rPr/>
          </w:rPrChange>
        </w:rPr>
        <w:t>Health</w:t>
      </w:r>
      <w:proofErr w:type="spellEnd"/>
      <w:r w:rsidRPr="00B66100">
        <w:rPr>
          <w:lang w:val="it-IT"/>
          <w:rPrChange w:id="844" w:author="Stefano Moro" w:date="2018-02-12T17:42:00Z">
            <w:rPr/>
          </w:rPrChange>
        </w:rPr>
        <w:t>, DOI 10.1007/978-0-387-87458-6 1, C !</w:t>
      </w:r>
      <w:proofErr w:type="spellStart"/>
      <w:r w:rsidRPr="00B66100">
        <w:rPr>
          <w:lang w:val="it-IT"/>
          <w:rPrChange w:id="845" w:author="Stefano Moro" w:date="2018-02-12T17:42:00Z">
            <w:rPr/>
          </w:rPrChange>
        </w:rPr>
        <w:t>Springer</w:t>
      </w:r>
      <w:proofErr w:type="spellEnd"/>
      <w:r w:rsidRPr="00B66100">
        <w:rPr>
          <w:lang w:val="it-IT"/>
          <w:rPrChange w:id="846" w:author="Stefano Moro" w:date="2018-02-12T17:42:00Z">
            <w:rPr/>
          </w:rPrChange>
        </w:rPr>
        <w:t xml:space="preserve"> </w:t>
      </w:r>
      <w:proofErr w:type="spellStart"/>
      <w:r w:rsidRPr="00B66100">
        <w:rPr>
          <w:lang w:val="it-IT"/>
          <w:rPrChange w:id="847" w:author="Stefano Moro" w:date="2018-02-12T17:42:00Z">
            <w:rPr/>
          </w:rPrChange>
        </w:rPr>
        <w:t>Science+Business</w:t>
      </w:r>
      <w:proofErr w:type="spellEnd"/>
      <w:r w:rsidRPr="00B66100">
        <w:rPr>
          <w:lang w:val="it-IT"/>
          <w:rPrChange w:id="848" w:author="Stefano Moro" w:date="2018-02-12T17:42:00Z">
            <w:rPr/>
          </w:rPrChange>
        </w:rPr>
        <w:t xml:space="preserve"> Media, LLC 2009</w:t>
      </w:r>
    </w:p>
    <w:p w:rsidR="00D41527" w:rsidRPr="00B66100" w:rsidRDefault="00BB16DC">
      <w:pPr>
        <w:pStyle w:val="Corpodeltesto"/>
        <w:rPr>
          <w:lang w:val="it-IT"/>
          <w:rPrChange w:id="849" w:author="Stefano Moro" w:date="2018-02-12T17:42:00Z">
            <w:rPr/>
          </w:rPrChange>
        </w:rPr>
      </w:pPr>
      <w:r w:rsidRPr="00B66100">
        <w:rPr>
          <w:lang w:val="it-IT"/>
          <w:rPrChange w:id="850" w:author="Stefano Moro" w:date="2018-02-12T17:42:00Z">
            <w:rPr/>
          </w:rPrChange>
        </w:rPr>
        <w:t xml:space="preserve">• </w:t>
      </w:r>
      <w:proofErr w:type="spellStart"/>
      <w:r w:rsidRPr="00B66100">
        <w:rPr>
          <w:lang w:val="it-IT"/>
          <w:rPrChange w:id="851" w:author="Stefano Moro" w:date="2018-02-12T17:42:00Z">
            <w:rPr/>
          </w:rPrChange>
        </w:rPr>
        <w:t>Brunekreef</w:t>
      </w:r>
      <w:proofErr w:type="spellEnd"/>
      <w:r w:rsidRPr="00B66100">
        <w:rPr>
          <w:lang w:val="it-IT"/>
          <w:rPrChange w:id="852" w:author="Stefano Moro" w:date="2018-02-12T17:42:00Z">
            <w:rPr/>
          </w:rPrChange>
        </w:rPr>
        <w:t xml:space="preserve"> B, S.T. </w:t>
      </w:r>
      <w:proofErr w:type="spellStart"/>
      <w:r w:rsidRPr="00B66100">
        <w:rPr>
          <w:lang w:val="it-IT"/>
          <w:rPrChange w:id="853" w:author="Stefano Moro" w:date="2018-02-12T17:42:00Z">
            <w:rPr/>
          </w:rPrChange>
        </w:rPr>
        <w:t>Holgate</w:t>
      </w:r>
      <w:proofErr w:type="spellEnd"/>
      <w:r w:rsidRPr="00B66100">
        <w:rPr>
          <w:lang w:val="it-IT"/>
          <w:rPrChange w:id="854" w:author="Stefano Moro" w:date="2018-02-12T17:42:00Z">
            <w:rPr/>
          </w:rPrChange>
        </w:rPr>
        <w:t xml:space="preserve"> (2002) Air </w:t>
      </w:r>
      <w:proofErr w:type="spellStart"/>
      <w:r w:rsidRPr="00B66100">
        <w:rPr>
          <w:lang w:val="it-IT"/>
          <w:rPrChange w:id="855" w:author="Stefano Moro" w:date="2018-02-12T17:42:00Z">
            <w:rPr/>
          </w:rPrChange>
        </w:rPr>
        <w:t>pollution</w:t>
      </w:r>
      <w:proofErr w:type="spellEnd"/>
      <w:r w:rsidRPr="00B66100">
        <w:rPr>
          <w:lang w:val="it-IT"/>
          <w:rPrChange w:id="856" w:author="Stefano Moro" w:date="2018-02-12T17:42:00Z">
            <w:rPr/>
          </w:rPrChange>
        </w:rPr>
        <w:t xml:space="preserve"> and </w:t>
      </w:r>
      <w:proofErr w:type="spellStart"/>
      <w:r w:rsidRPr="00B66100">
        <w:rPr>
          <w:lang w:val="it-IT"/>
          <w:rPrChange w:id="857" w:author="Stefano Moro" w:date="2018-02-12T17:42:00Z">
            <w:rPr/>
          </w:rPrChange>
        </w:rPr>
        <w:t>health</w:t>
      </w:r>
      <w:proofErr w:type="spellEnd"/>
      <w:r w:rsidRPr="00B66100">
        <w:rPr>
          <w:lang w:val="it-IT"/>
          <w:rPrChange w:id="858" w:author="Stefano Moro" w:date="2018-02-12T17:42:00Z">
            <w:rPr/>
          </w:rPrChange>
        </w:rPr>
        <w:t>. Lancet 360.</w:t>
      </w:r>
    </w:p>
    <w:p w:rsidR="00D41527" w:rsidRPr="00B66100" w:rsidRDefault="00BB16DC">
      <w:pPr>
        <w:pStyle w:val="Corpodeltesto"/>
        <w:rPr>
          <w:lang w:val="it-IT"/>
          <w:rPrChange w:id="859" w:author="Stefano Moro" w:date="2018-02-12T17:42:00Z">
            <w:rPr/>
          </w:rPrChange>
        </w:rPr>
      </w:pPr>
      <w:r w:rsidRPr="00B66100">
        <w:rPr>
          <w:lang w:val="it-IT"/>
          <w:rPrChange w:id="860" w:author="Stefano Moro" w:date="2018-02-12T17:42:00Z">
            <w:rPr/>
          </w:rPrChange>
        </w:rPr>
        <w:lastRenderedPageBreak/>
        <w:t xml:space="preserve">• </w:t>
      </w:r>
      <w:proofErr w:type="spellStart"/>
      <w:r w:rsidRPr="00B66100">
        <w:rPr>
          <w:lang w:val="it-IT"/>
          <w:rPrChange w:id="861" w:author="Stefano Moro" w:date="2018-02-12T17:42:00Z">
            <w:rPr/>
          </w:rPrChange>
        </w:rPr>
        <w:t>Fuzzi</w:t>
      </w:r>
      <w:proofErr w:type="spellEnd"/>
      <w:r w:rsidRPr="00B66100">
        <w:rPr>
          <w:lang w:val="it-IT"/>
          <w:rPrChange w:id="862" w:author="Stefano Moro" w:date="2018-02-12T17:42:00Z">
            <w:rPr/>
          </w:rPrChange>
        </w:rPr>
        <w:t>, S., 2009. Caratterizzazione del particolato fine atmosferico: attuale situazione e prospettive. In: Atti del quarto Convegno Nazionale Controllo ambientale degli agenti fisici: nuove prospettive e problematiche emergenti. Vercelli, 24-27 marzo 2009.</w:t>
      </w:r>
    </w:p>
    <w:p w:rsidR="00D41527" w:rsidRPr="00B66100" w:rsidRDefault="00BB16DC">
      <w:pPr>
        <w:pStyle w:val="Corpodeltesto"/>
        <w:rPr>
          <w:lang w:val="it-IT"/>
          <w:rPrChange w:id="863" w:author="Stefano Moro" w:date="2018-02-12T17:42:00Z">
            <w:rPr/>
          </w:rPrChange>
        </w:rPr>
      </w:pPr>
      <w:r w:rsidRPr="00B66100">
        <w:rPr>
          <w:lang w:val="it-IT"/>
          <w:rPrChange w:id="864" w:author="Stefano Moro" w:date="2018-02-12T17:42:00Z">
            <w:rPr/>
          </w:rPrChange>
        </w:rPr>
        <w:t xml:space="preserve">• Marconi A., 2003. Materiale particellare </w:t>
      </w:r>
      <w:proofErr w:type="spellStart"/>
      <w:r w:rsidRPr="00B66100">
        <w:rPr>
          <w:lang w:val="it-IT"/>
          <w:rPrChange w:id="865" w:author="Stefano Moro" w:date="2018-02-12T17:42:00Z">
            <w:rPr/>
          </w:rPrChange>
        </w:rPr>
        <w:t>aerodisperso</w:t>
      </w:r>
      <w:proofErr w:type="spellEnd"/>
      <w:r w:rsidRPr="00B66100">
        <w:rPr>
          <w:lang w:val="it-IT"/>
          <w:rPrChange w:id="866" w:author="Stefano Moro" w:date="2018-02-12T17:42:00Z">
            <w:rPr/>
          </w:rPrChange>
        </w:rPr>
        <w:t>: definizioni, effetti sanitari, misura e sintesi delle indagini ambientali effettuate a Roma, Annali dell’Istituto Superiore di Sanità, 39(3): 329-342.</w:t>
      </w:r>
    </w:p>
    <w:sectPr w:rsidR="00D41527" w:rsidRPr="00B66100">
      <w:pgSz w:w="12240" w:h="15840"/>
      <w:pgMar w:top="1417"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Stefano Moro" w:date="2018-02-12T17:43:00Z" w:initials="SM">
    <w:p w:rsidR="00DC7CB1" w:rsidRDefault="00DC7CB1">
      <w:pPr>
        <w:pStyle w:val="Testocommento"/>
      </w:pPr>
      <w:r>
        <w:rPr>
          <w:rStyle w:val="Rimandocommento"/>
        </w:rPr>
        <w:annotationRef/>
      </w:r>
      <w:r>
        <w:t xml:space="preserve">Non ci </w:t>
      </w:r>
      <w:proofErr w:type="spellStart"/>
      <w:r>
        <w:t>va</w:t>
      </w:r>
      <w:proofErr w:type="spellEnd"/>
      <w:r>
        <w:t xml:space="preserve"> la </w:t>
      </w:r>
      <w:proofErr w:type="spellStart"/>
      <w:r>
        <w:t>virgola</w:t>
      </w:r>
      <w:proofErr w:type="spellEnd"/>
      <w:r>
        <w:t xml:space="preserve"> prima </w:t>
      </w:r>
      <w:proofErr w:type="spellStart"/>
      <w:r>
        <w:t>delle</w:t>
      </w:r>
      <w:proofErr w:type="spellEnd"/>
      <w:r>
        <w:t xml:space="preserve"> </w:t>
      </w:r>
      <w:proofErr w:type="spellStart"/>
      <w:r>
        <w:t>citazioni</w:t>
      </w:r>
      <w:proofErr w:type="spellEnd"/>
    </w:p>
  </w:comment>
  <w:comment w:id="152" w:author="Stefano Moro" w:date="2018-02-12T18:15:00Z" w:initials="SM">
    <w:p w:rsidR="00DC7CB1" w:rsidRDefault="00DC7CB1">
      <w:pPr>
        <w:pStyle w:val="Testocommento"/>
      </w:pPr>
      <w:r>
        <w:rPr>
          <w:rStyle w:val="Rimandocommento"/>
        </w:rPr>
        <w:annotationRef/>
      </w:r>
      <w:r>
        <w:t xml:space="preserve">Se </w:t>
      </w:r>
      <w:proofErr w:type="spellStart"/>
      <w:r>
        <w:t>avete</w:t>
      </w:r>
      <w:proofErr w:type="spellEnd"/>
      <w:r>
        <w:t xml:space="preserve"> </w:t>
      </w:r>
      <w:proofErr w:type="spellStart"/>
      <w:r>
        <w:t>aggiunto</w:t>
      </w:r>
      <w:proofErr w:type="spellEnd"/>
      <w:r>
        <w:t xml:space="preserve"> </w:t>
      </w:r>
      <w:proofErr w:type="spellStart"/>
      <w:r>
        <w:t>delle</w:t>
      </w:r>
      <w:proofErr w:type="spellEnd"/>
      <w:r>
        <w:t xml:space="preserve"> </w:t>
      </w:r>
      <w:proofErr w:type="spellStart"/>
      <w:r>
        <w:t>variabili</w:t>
      </w:r>
      <w:proofErr w:type="spellEnd"/>
      <w:r>
        <w:t xml:space="preserve"> come la </w:t>
      </w:r>
      <w:proofErr w:type="spellStart"/>
      <w:r>
        <w:t>stagione</w:t>
      </w:r>
      <w:proofErr w:type="spellEnd"/>
      <w:r>
        <w:t xml:space="preserve"> </w:t>
      </w:r>
      <w:proofErr w:type="spellStart"/>
      <w:r>
        <w:t>dovete</w:t>
      </w:r>
      <w:proofErr w:type="spellEnd"/>
      <w:r>
        <w:t xml:space="preserve"> </w:t>
      </w:r>
      <w:proofErr w:type="spellStart"/>
      <w:r>
        <w:t>mensionarlo</w:t>
      </w:r>
      <w:proofErr w:type="spellEnd"/>
      <w:r>
        <w:t xml:space="preserve"> e </w:t>
      </w:r>
      <w:proofErr w:type="spellStart"/>
      <w:r>
        <w:t>esplicitare</w:t>
      </w:r>
      <w:proofErr w:type="spellEnd"/>
      <w:r>
        <w:t xml:space="preserve"> I </w:t>
      </w:r>
      <w:proofErr w:type="spellStart"/>
      <w:r>
        <w:t>criteri</w:t>
      </w:r>
      <w:proofErr w:type="spellEnd"/>
      <w:r>
        <w:t xml:space="preserve"> </w:t>
      </w:r>
      <w:proofErr w:type="spellStart"/>
      <w:r>
        <w:t>scelti</w:t>
      </w:r>
      <w:proofErr w:type="spellEnd"/>
      <w:r>
        <w:t xml:space="preserve">. Ad </w:t>
      </w:r>
      <w:proofErr w:type="spellStart"/>
      <w:r>
        <w:t>esempio</w:t>
      </w:r>
      <w:proofErr w:type="spellEnd"/>
      <w:r>
        <w:t xml:space="preserve"> per </w:t>
      </w:r>
      <w:proofErr w:type="spellStart"/>
      <w:r>
        <w:t>dati</w:t>
      </w:r>
      <w:proofErr w:type="spellEnd"/>
      <w:r>
        <w:t xml:space="preserve"> </w:t>
      </w:r>
      <w:proofErr w:type="spellStart"/>
      <w:r>
        <w:t>marini</w:t>
      </w:r>
      <w:proofErr w:type="spellEnd"/>
      <w:r>
        <w:t xml:space="preserve"> la </w:t>
      </w:r>
      <w:proofErr w:type="spellStart"/>
      <w:r>
        <w:t>stagione</w:t>
      </w:r>
      <w:proofErr w:type="spellEnd"/>
      <w:r>
        <w:t xml:space="preserve"> </w:t>
      </w:r>
      <w:proofErr w:type="spellStart"/>
      <w:r>
        <w:t>si</w:t>
      </w:r>
      <w:proofErr w:type="spellEnd"/>
      <w:r>
        <w:t xml:space="preserve"> </w:t>
      </w:r>
      <w:proofErr w:type="spellStart"/>
      <w:r>
        <w:t>rileva</w:t>
      </w:r>
      <w:proofErr w:type="spellEnd"/>
      <w:r>
        <w:t xml:space="preserve"> in </w:t>
      </w:r>
      <w:proofErr w:type="spellStart"/>
      <w:r>
        <w:t>maniera</w:t>
      </w:r>
      <w:proofErr w:type="spellEnd"/>
      <w:r>
        <w:t xml:space="preserve"> </w:t>
      </w:r>
      <w:proofErr w:type="spellStart"/>
      <w:r>
        <w:t>diversa</w:t>
      </w:r>
      <w:proofErr w:type="spellEnd"/>
      <w:r>
        <w:t xml:space="preserve">. </w:t>
      </w:r>
    </w:p>
  </w:comment>
  <w:comment w:id="159" w:author="Stefano Moro" w:date="2018-02-12T18:12:00Z" w:initials="SM">
    <w:p w:rsidR="00DC7CB1" w:rsidRPr="009F5C6F" w:rsidRDefault="00DC7CB1">
      <w:pPr>
        <w:pStyle w:val="Testocommento"/>
        <w:rPr>
          <w:lang w:val="it-IT"/>
        </w:rPr>
      </w:pPr>
      <w:r w:rsidRPr="009F5C6F">
        <w:rPr>
          <w:rStyle w:val="Rimandocommento"/>
          <w:lang w:val="it-IT"/>
        </w:rPr>
        <w:annotationRef/>
      </w:r>
      <w:r w:rsidRPr="009F5C6F">
        <w:rPr>
          <w:lang w:val="it-IT"/>
        </w:rPr>
        <w:t xml:space="preserve">Sottolineate che sono 365 </w:t>
      </w:r>
      <w:proofErr w:type="spellStart"/>
      <w:r w:rsidRPr="009F5C6F">
        <w:rPr>
          <w:lang w:val="it-IT"/>
        </w:rPr>
        <w:t>perchè</w:t>
      </w:r>
      <w:proofErr w:type="spellEnd"/>
      <w:r w:rsidRPr="009F5C6F">
        <w:rPr>
          <w:lang w:val="it-IT"/>
        </w:rPr>
        <w:t xml:space="preserve"> sono rilevazioni giornaliere di un determinato anno</w:t>
      </w:r>
    </w:p>
  </w:comment>
  <w:comment w:id="162" w:author="Stefano Moro" w:date="2018-02-12T18:13:00Z" w:initials="SM">
    <w:p w:rsidR="00DC7CB1" w:rsidRDefault="00DC7CB1">
      <w:pPr>
        <w:pStyle w:val="Testocommento"/>
      </w:pPr>
      <w:r>
        <w:rPr>
          <w:rStyle w:val="Rimandocommento"/>
        </w:rPr>
        <w:annotationRef/>
      </w:r>
      <w:proofErr w:type="spellStart"/>
      <w:r>
        <w:t>Sebbene</w:t>
      </w:r>
      <w:proofErr w:type="spellEnd"/>
      <w:r>
        <w:t xml:space="preserve"> </w:t>
      </w:r>
      <w:proofErr w:type="spellStart"/>
      <w:r>
        <w:t>sia</w:t>
      </w:r>
      <w:proofErr w:type="spellEnd"/>
      <w:r>
        <w:t xml:space="preserve"> </w:t>
      </w:r>
      <w:proofErr w:type="spellStart"/>
      <w:r>
        <w:t>chiaro</w:t>
      </w:r>
      <w:proofErr w:type="spellEnd"/>
      <w:r>
        <w:t xml:space="preserve"> </w:t>
      </w:r>
      <w:proofErr w:type="spellStart"/>
      <w:r>
        <w:t>che</w:t>
      </w:r>
      <w:proofErr w:type="spellEnd"/>
      <w:r>
        <w:t xml:space="preserve"> vi </w:t>
      </w:r>
      <w:proofErr w:type="spellStart"/>
      <w:r>
        <w:t>riferite</w:t>
      </w:r>
      <w:proofErr w:type="spellEnd"/>
      <w:r>
        <w:t xml:space="preserve"> </w:t>
      </w:r>
      <w:proofErr w:type="spellStart"/>
      <w:r>
        <w:t>alla</w:t>
      </w:r>
      <w:proofErr w:type="spellEnd"/>
      <w:r>
        <w:t xml:space="preserve"> </w:t>
      </w:r>
      <w:proofErr w:type="spellStart"/>
      <w:r>
        <w:t>conc</w:t>
      </w:r>
      <w:proofErr w:type="spellEnd"/>
      <w:r>
        <w:t xml:space="preserve"> di pm10 </w:t>
      </w:r>
      <w:proofErr w:type="spellStart"/>
      <w:r>
        <w:t>nella</w:t>
      </w:r>
      <w:proofErr w:type="spellEnd"/>
      <w:r>
        <w:t xml:space="preserve"> </w:t>
      </w:r>
      <w:proofErr w:type="spellStart"/>
      <w:r>
        <w:t>scienza</w:t>
      </w:r>
      <w:proofErr w:type="spellEnd"/>
      <w:r>
        <w:t xml:space="preserve"> </w:t>
      </w:r>
      <w:proofErr w:type="spellStart"/>
      <w:r>
        <w:t>bisogna</w:t>
      </w:r>
      <w:proofErr w:type="spellEnd"/>
      <w:r>
        <w:t xml:space="preserve"> </w:t>
      </w:r>
      <w:proofErr w:type="spellStart"/>
      <w:r>
        <w:t>essere</w:t>
      </w:r>
      <w:proofErr w:type="spellEnd"/>
      <w:r>
        <w:t xml:space="preserve"> super </w:t>
      </w:r>
      <w:proofErr w:type="spellStart"/>
      <w:r>
        <w:t>precisi</w:t>
      </w:r>
      <w:proofErr w:type="spellEnd"/>
      <w:r>
        <w:t xml:space="preserve">. Media, </w:t>
      </w:r>
      <w:proofErr w:type="spellStart"/>
      <w:r>
        <w:t>mediana</w:t>
      </w:r>
      <w:proofErr w:type="spellEnd"/>
      <w:r>
        <w:t xml:space="preserve"> </w:t>
      </w:r>
      <w:proofErr w:type="spellStart"/>
      <w:r>
        <w:t>etc</w:t>
      </w:r>
      <w:proofErr w:type="spellEnd"/>
      <w:r>
        <w:t xml:space="preserve"> di per se non </w:t>
      </w:r>
      <w:proofErr w:type="spellStart"/>
      <w:r>
        <w:t>vogliono</w:t>
      </w:r>
      <w:proofErr w:type="spellEnd"/>
      <w:r>
        <w:t xml:space="preserve"> dire </w:t>
      </w:r>
      <w:proofErr w:type="spellStart"/>
      <w:r>
        <w:t>nulla</w:t>
      </w:r>
      <w:proofErr w:type="spellEnd"/>
    </w:p>
  </w:comment>
  <w:comment w:id="170" w:author="Stefano Moro" w:date="2018-02-12T18:16:00Z" w:initials="SM">
    <w:p w:rsidR="00DC7CB1" w:rsidRDefault="00DC7CB1">
      <w:pPr>
        <w:pStyle w:val="Testocommento"/>
      </w:pPr>
      <w:r>
        <w:rPr>
          <w:rStyle w:val="Rimandocommento"/>
        </w:rPr>
        <w:annotationRef/>
      </w:r>
      <w:proofErr w:type="spellStart"/>
      <w:r>
        <w:t>L’analisi</w:t>
      </w:r>
      <w:proofErr w:type="spellEnd"/>
      <w:r>
        <w:t xml:space="preserve"> </w:t>
      </w:r>
      <w:proofErr w:type="spellStart"/>
      <w:r>
        <w:t>esplorativa</w:t>
      </w:r>
      <w:proofErr w:type="spellEnd"/>
      <w:r>
        <w:t xml:space="preserve"> non serve </w:t>
      </w:r>
      <w:proofErr w:type="spellStart"/>
      <w:r>
        <w:t>semplicemente</w:t>
      </w:r>
      <w:proofErr w:type="spellEnd"/>
      <w:r>
        <w:t xml:space="preserve"> a </w:t>
      </w:r>
      <w:proofErr w:type="spellStart"/>
      <w:r>
        <w:t>rappresentare</w:t>
      </w:r>
      <w:proofErr w:type="spellEnd"/>
      <w:r>
        <w:t xml:space="preserve"> </w:t>
      </w:r>
      <w:proofErr w:type="spellStart"/>
      <w:r>
        <w:t>graficamente</w:t>
      </w:r>
      <w:proofErr w:type="spellEnd"/>
      <w:r>
        <w:t xml:space="preserve"> I </w:t>
      </w:r>
      <w:proofErr w:type="spellStart"/>
      <w:r>
        <w:t>dati</w:t>
      </w:r>
      <w:proofErr w:type="spellEnd"/>
      <w:r>
        <w:t xml:space="preserve"> ma </w:t>
      </w:r>
      <w:proofErr w:type="spellStart"/>
      <w:r>
        <w:t>piuttosto</w:t>
      </w:r>
      <w:proofErr w:type="spellEnd"/>
      <w:r>
        <w:t xml:space="preserve"> a </w:t>
      </w:r>
      <w:proofErr w:type="spellStart"/>
      <w:r>
        <w:t>esplorare</w:t>
      </w:r>
      <w:proofErr w:type="spellEnd"/>
      <w:r>
        <w:t xml:space="preserve"> le </w:t>
      </w:r>
      <w:proofErr w:type="spellStart"/>
      <w:r>
        <w:t>informazioni</w:t>
      </w:r>
      <w:proofErr w:type="spellEnd"/>
      <w:r>
        <w:t xml:space="preserve"> </w:t>
      </w:r>
      <w:proofErr w:type="spellStart"/>
      <w:r>
        <w:t>contenute</w:t>
      </w:r>
      <w:proofErr w:type="spellEnd"/>
      <w:r>
        <w:t xml:space="preserve"> </w:t>
      </w:r>
      <w:proofErr w:type="spellStart"/>
      <w:r>
        <w:t>nel</w:t>
      </w:r>
      <w:proofErr w:type="spellEnd"/>
      <w:r>
        <w:t xml:space="preserve"> dataset </w:t>
      </w:r>
      <w:proofErr w:type="spellStart"/>
      <w:r>
        <w:t>stesso</w:t>
      </w:r>
      <w:proofErr w:type="spellEnd"/>
      <w:r>
        <w:t xml:space="preserve"> con </w:t>
      </w:r>
      <w:proofErr w:type="spellStart"/>
      <w:r>
        <w:t>tecniche</w:t>
      </w:r>
      <w:proofErr w:type="spellEnd"/>
      <w:r>
        <w:t xml:space="preserve"> di </w:t>
      </w:r>
      <w:proofErr w:type="spellStart"/>
      <w:r>
        <w:t>statistica</w:t>
      </w:r>
      <w:proofErr w:type="spellEnd"/>
      <w:r>
        <w:t xml:space="preserve"> </w:t>
      </w:r>
      <w:proofErr w:type="spellStart"/>
      <w:r>
        <w:t>descrittiva</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CB1" w:rsidRDefault="00DC7CB1">
      <w:pPr>
        <w:spacing w:after="0"/>
      </w:pPr>
      <w:r>
        <w:separator/>
      </w:r>
    </w:p>
  </w:endnote>
  <w:endnote w:type="continuationSeparator" w:id="0">
    <w:p w:rsidR="00DC7CB1" w:rsidRDefault="00DC7C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CB1" w:rsidRDefault="00DC7CB1">
      <w:r>
        <w:separator/>
      </w:r>
    </w:p>
  </w:footnote>
  <w:footnote w:type="continuationSeparator" w:id="0">
    <w:p w:rsidR="00DC7CB1" w:rsidRDefault="00DC7C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2A5AE3"/>
    <w:multiLevelType w:val="multilevel"/>
    <w:tmpl w:val="6A5CD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6F65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04A0"/>
    <w:rsid w:val="00233806"/>
    <w:rsid w:val="004E29B3"/>
    <w:rsid w:val="004F43DE"/>
    <w:rsid w:val="00590D07"/>
    <w:rsid w:val="00784D58"/>
    <w:rsid w:val="008A6823"/>
    <w:rsid w:val="008D6863"/>
    <w:rsid w:val="009F5C6F"/>
    <w:rsid w:val="00B342EE"/>
    <w:rsid w:val="00B66100"/>
    <w:rsid w:val="00B8011C"/>
    <w:rsid w:val="00B86B75"/>
    <w:rsid w:val="00BB16DC"/>
    <w:rsid w:val="00BC48D5"/>
    <w:rsid w:val="00C36279"/>
    <w:rsid w:val="00D41527"/>
    <w:rsid w:val="00DC7CB1"/>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qFormat/>
    <w:pPr>
      <w:spacing w:before="180" w:after="180"/>
    </w:pPr>
  </w:style>
  <w:style w:type="paragraph" w:customStyle="1" w:styleId="FirstParagraph">
    <w:name w:val="First Paragraph"/>
    <w:basedOn w:val="Corpodeltesto"/>
    <w:next w:val="Corpodeltesto"/>
    <w:qFormat/>
  </w:style>
  <w:style w:type="paragraph" w:customStyle="1" w:styleId="Compact">
    <w:name w:val="Compact"/>
    <w:basedOn w:val="Corpodeltesto"/>
    <w:qFormat/>
    <w:pPr>
      <w:spacing w:before="36" w:after="36"/>
    </w:pPr>
  </w:style>
  <w:style w:type="paragraph" w:styleId="Titolo">
    <w:name w:val="Title"/>
    <w:basedOn w:val="Normale"/>
    <w:next w:val="Corpodel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deltesto"/>
    <w:qFormat/>
    <w:pPr>
      <w:spacing w:before="240"/>
    </w:pPr>
    <w:rPr>
      <w:sz w:val="30"/>
      <w:szCs w:val="30"/>
    </w:rPr>
  </w:style>
  <w:style w:type="paragraph" w:customStyle="1" w:styleId="Author">
    <w:name w:val="Author"/>
    <w:next w:val="Corpodeltesto"/>
    <w:qFormat/>
    <w:pPr>
      <w:keepNext/>
      <w:keepLines/>
      <w:jc w:val="center"/>
    </w:pPr>
  </w:style>
  <w:style w:type="paragraph" w:styleId="Data">
    <w:name w:val="Date"/>
    <w:next w:val="Corpodeltesto"/>
    <w:qFormat/>
    <w:pPr>
      <w:keepNext/>
      <w:keepLines/>
      <w:jc w:val="center"/>
    </w:pPr>
  </w:style>
  <w:style w:type="paragraph" w:customStyle="1" w:styleId="Abstract">
    <w:name w:val="Abstract"/>
    <w:basedOn w:val="Normale"/>
    <w:next w:val="Corpodeltesto"/>
    <w:qFormat/>
    <w:pPr>
      <w:keepNext/>
      <w:keepLines/>
      <w:spacing w:before="300" w:after="300"/>
    </w:pPr>
    <w:rPr>
      <w:sz w:val="20"/>
      <w:szCs w:val="20"/>
    </w:rPr>
  </w:style>
  <w:style w:type="paragraph" w:styleId="Bibliografia">
    <w:name w:val="Bibliography"/>
    <w:basedOn w:val="Normale"/>
    <w:qFormat/>
  </w:style>
  <w:style w:type="paragraph" w:customStyle="1" w:styleId="Heading1">
    <w:name w:val="Heading 1"/>
    <w:basedOn w:val="Normale"/>
    <w:next w:val="Corpodeltes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e"/>
    <w:next w:val="Corpodel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e"/>
    <w:next w:val="Corpodeltes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e"/>
    <w:next w:val="Corpodeltes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e"/>
    <w:next w:val="Corpodeltes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e"/>
    <w:next w:val="Corpodel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ccoditesto">
    <w:name w:val="Block Text"/>
    <w:basedOn w:val="Corpodeltesto"/>
    <w:next w:val="Corpodeltest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e"/>
    <w:uiPriority w:val="9"/>
    <w:unhideWhenUsed/>
    <w:qFormat/>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customStyle="1" w:styleId="Caption">
    <w:name w:val="Caption"/>
    <w:basedOn w:val="Normale"/>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e"/>
  </w:style>
  <w:style w:type="paragraph" w:customStyle="1" w:styleId="FigurewithCaption">
    <w:name w:val="Figure with Caption"/>
    <w:basedOn w:val="Figure"/>
    <w:pPr>
      <w:keepNext/>
    </w:pPr>
  </w:style>
  <w:style w:type="character" w:customStyle="1" w:styleId="BodyTextChar">
    <w:name w:val="Body Text Char"/>
    <w:basedOn w:val="Caratterepredefinitoparagrafo"/>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Collegamentoipertestuale">
    <w:name w:val="Hyperlink"/>
    <w:basedOn w:val="BodyTextChar"/>
    <w:rPr>
      <w:color w:val="4F81BD" w:themeColor="accent1"/>
    </w:rPr>
  </w:style>
  <w:style w:type="paragraph" w:styleId="Titolosommario">
    <w:name w:val="TOC Heading"/>
    <w:basedOn w:val="Heading1"/>
    <w:next w:val="Corpodel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stofumetto">
    <w:name w:val="Balloon Text"/>
    <w:basedOn w:val="Normale"/>
    <w:link w:val="TestofumettoCarattere"/>
    <w:rsid w:val="00BB16DC"/>
    <w:pPr>
      <w:spacing w:after="0"/>
    </w:pPr>
    <w:rPr>
      <w:rFonts w:ascii="Lucida Grande" w:hAnsi="Lucida Grande" w:cs="Lucida Grande"/>
      <w:sz w:val="18"/>
      <w:szCs w:val="18"/>
    </w:rPr>
  </w:style>
  <w:style w:type="character" w:customStyle="1" w:styleId="TestofumettoCarattere">
    <w:name w:val="Testo fumetto Carattere"/>
    <w:basedOn w:val="Caratterepredefinitoparagrafo"/>
    <w:link w:val="Testofumetto"/>
    <w:rsid w:val="00BB16DC"/>
    <w:rPr>
      <w:rFonts w:ascii="Lucida Grande" w:hAnsi="Lucida Grande" w:cs="Lucida Grande"/>
      <w:sz w:val="18"/>
      <w:szCs w:val="18"/>
    </w:rPr>
  </w:style>
  <w:style w:type="character" w:styleId="Rimandocommento">
    <w:name w:val="annotation reference"/>
    <w:basedOn w:val="Caratterepredefinitoparagrafo"/>
    <w:rsid w:val="00233806"/>
    <w:rPr>
      <w:sz w:val="18"/>
      <w:szCs w:val="18"/>
    </w:rPr>
  </w:style>
  <w:style w:type="paragraph" w:styleId="Testocommento">
    <w:name w:val="annotation text"/>
    <w:basedOn w:val="Normale"/>
    <w:link w:val="TestocommentoCarattere"/>
    <w:rsid w:val="00233806"/>
  </w:style>
  <w:style w:type="character" w:customStyle="1" w:styleId="TestocommentoCarattere">
    <w:name w:val="Testo commento Carattere"/>
    <w:basedOn w:val="Caratterepredefinitoparagrafo"/>
    <w:link w:val="Testocommento"/>
    <w:rsid w:val="00233806"/>
  </w:style>
  <w:style w:type="paragraph" w:styleId="Soggettocommento">
    <w:name w:val="annotation subject"/>
    <w:basedOn w:val="Testocommento"/>
    <w:next w:val="Testocommento"/>
    <w:link w:val="SoggettocommentoCarattere"/>
    <w:rsid w:val="00233806"/>
    <w:rPr>
      <w:b/>
      <w:bCs/>
      <w:sz w:val="20"/>
      <w:szCs w:val="20"/>
    </w:rPr>
  </w:style>
  <w:style w:type="character" w:customStyle="1" w:styleId="SoggettocommentoCarattere">
    <w:name w:val="Soggetto commento Carattere"/>
    <w:basedOn w:val="TestocommentoCarattere"/>
    <w:link w:val="Soggettocommento"/>
    <w:rsid w:val="0023380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qFormat/>
    <w:pPr>
      <w:spacing w:before="180" w:after="180"/>
    </w:pPr>
  </w:style>
  <w:style w:type="paragraph" w:customStyle="1" w:styleId="FirstParagraph">
    <w:name w:val="First Paragraph"/>
    <w:basedOn w:val="Corpodeltesto"/>
    <w:next w:val="Corpodeltesto"/>
    <w:qFormat/>
  </w:style>
  <w:style w:type="paragraph" w:customStyle="1" w:styleId="Compact">
    <w:name w:val="Compact"/>
    <w:basedOn w:val="Corpodeltesto"/>
    <w:qFormat/>
    <w:pPr>
      <w:spacing w:before="36" w:after="36"/>
    </w:pPr>
  </w:style>
  <w:style w:type="paragraph" w:styleId="Titolo">
    <w:name w:val="Title"/>
    <w:basedOn w:val="Normale"/>
    <w:next w:val="Corpodel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deltesto"/>
    <w:qFormat/>
    <w:pPr>
      <w:spacing w:before="240"/>
    </w:pPr>
    <w:rPr>
      <w:sz w:val="30"/>
      <w:szCs w:val="30"/>
    </w:rPr>
  </w:style>
  <w:style w:type="paragraph" w:customStyle="1" w:styleId="Author">
    <w:name w:val="Author"/>
    <w:next w:val="Corpodeltesto"/>
    <w:qFormat/>
    <w:pPr>
      <w:keepNext/>
      <w:keepLines/>
      <w:jc w:val="center"/>
    </w:pPr>
  </w:style>
  <w:style w:type="paragraph" w:styleId="Data">
    <w:name w:val="Date"/>
    <w:next w:val="Corpodeltesto"/>
    <w:qFormat/>
    <w:pPr>
      <w:keepNext/>
      <w:keepLines/>
      <w:jc w:val="center"/>
    </w:pPr>
  </w:style>
  <w:style w:type="paragraph" w:customStyle="1" w:styleId="Abstract">
    <w:name w:val="Abstract"/>
    <w:basedOn w:val="Normale"/>
    <w:next w:val="Corpodeltesto"/>
    <w:qFormat/>
    <w:pPr>
      <w:keepNext/>
      <w:keepLines/>
      <w:spacing w:before="300" w:after="300"/>
    </w:pPr>
    <w:rPr>
      <w:sz w:val="20"/>
      <w:szCs w:val="20"/>
    </w:rPr>
  </w:style>
  <w:style w:type="paragraph" w:styleId="Bibliografia">
    <w:name w:val="Bibliography"/>
    <w:basedOn w:val="Normale"/>
    <w:qFormat/>
  </w:style>
  <w:style w:type="paragraph" w:customStyle="1" w:styleId="Heading1">
    <w:name w:val="Heading 1"/>
    <w:basedOn w:val="Normale"/>
    <w:next w:val="Corpodeltes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e"/>
    <w:next w:val="Corpodel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e"/>
    <w:next w:val="Corpodeltes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e"/>
    <w:next w:val="Corpodeltes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e"/>
    <w:next w:val="Corpodeltes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e"/>
    <w:next w:val="Corpodel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ccoditesto">
    <w:name w:val="Block Text"/>
    <w:basedOn w:val="Corpodeltesto"/>
    <w:next w:val="Corpodeltest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e"/>
    <w:uiPriority w:val="9"/>
    <w:unhideWhenUsed/>
    <w:qFormat/>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customStyle="1" w:styleId="Caption">
    <w:name w:val="Caption"/>
    <w:basedOn w:val="Normale"/>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e"/>
  </w:style>
  <w:style w:type="paragraph" w:customStyle="1" w:styleId="FigurewithCaption">
    <w:name w:val="Figure with Caption"/>
    <w:basedOn w:val="Figure"/>
    <w:pPr>
      <w:keepNext/>
    </w:pPr>
  </w:style>
  <w:style w:type="character" w:customStyle="1" w:styleId="BodyTextChar">
    <w:name w:val="Body Text Char"/>
    <w:basedOn w:val="Caratterepredefinitoparagrafo"/>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Collegamentoipertestuale">
    <w:name w:val="Hyperlink"/>
    <w:basedOn w:val="BodyTextChar"/>
    <w:rPr>
      <w:color w:val="4F81BD" w:themeColor="accent1"/>
    </w:rPr>
  </w:style>
  <w:style w:type="paragraph" w:styleId="Titolosommario">
    <w:name w:val="TOC Heading"/>
    <w:basedOn w:val="Heading1"/>
    <w:next w:val="Corpodel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stofumetto">
    <w:name w:val="Balloon Text"/>
    <w:basedOn w:val="Normale"/>
    <w:link w:val="TestofumettoCarattere"/>
    <w:rsid w:val="00BB16DC"/>
    <w:pPr>
      <w:spacing w:after="0"/>
    </w:pPr>
    <w:rPr>
      <w:rFonts w:ascii="Lucida Grande" w:hAnsi="Lucida Grande" w:cs="Lucida Grande"/>
      <w:sz w:val="18"/>
      <w:szCs w:val="18"/>
    </w:rPr>
  </w:style>
  <w:style w:type="character" w:customStyle="1" w:styleId="TestofumettoCarattere">
    <w:name w:val="Testo fumetto Carattere"/>
    <w:basedOn w:val="Caratterepredefinitoparagrafo"/>
    <w:link w:val="Testofumetto"/>
    <w:rsid w:val="00BB16DC"/>
    <w:rPr>
      <w:rFonts w:ascii="Lucida Grande" w:hAnsi="Lucida Grande" w:cs="Lucida Grande"/>
      <w:sz w:val="18"/>
      <w:szCs w:val="18"/>
    </w:rPr>
  </w:style>
  <w:style w:type="character" w:styleId="Rimandocommento">
    <w:name w:val="annotation reference"/>
    <w:basedOn w:val="Caratterepredefinitoparagrafo"/>
    <w:rsid w:val="00233806"/>
    <w:rPr>
      <w:sz w:val="18"/>
      <w:szCs w:val="18"/>
    </w:rPr>
  </w:style>
  <w:style w:type="paragraph" w:styleId="Testocommento">
    <w:name w:val="annotation text"/>
    <w:basedOn w:val="Normale"/>
    <w:link w:val="TestocommentoCarattere"/>
    <w:rsid w:val="00233806"/>
  </w:style>
  <w:style w:type="character" w:customStyle="1" w:styleId="TestocommentoCarattere">
    <w:name w:val="Testo commento Carattere"/>
    <w:basedOn w:val="Caratterepredefinitoparagrafo"/>
    <w:link w:val="Testocommento"/>
    <w:rsid w:val="00233806"/>
  </w:style>
  <w:style w:type="paragraph" w:styleId="Soggettocommento">
    <w:name w:val="annotation subject"/>
    <w:basedOn w:val="Testocommento"/>
    <w:next w:val="Testocommento"/>
    <w:link w:val="SoggettocommentoCarattere"/>
    <w:rsid w:val="00233806"/>
    <w:rPr>
      <w:b/>
      <w:bCs/>
      <w:sz w:val="20"/>
      <w:szCs w:val="20"/>
    </w:rPr>
  </w:style>
  <w:style w:type="character" w:customStyle="1" w:styleId="SoggettocommentoCarattere">
    <w:name w:val="Soggetto commento Carattere"/>
    <w:basedOn w:val="TestocommentoCarattere"/>
    <w:link w:val="Soggettocommento"/>
    <w:rsid w:val="002338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3943</Words>
  <Characters>22478</Characters>
  <Application>Microsoft Macintosh Word</Application>
  <DocSecurity>0</DocSecurity>
  <Lines>187</Lines>
  <Paragraphs>52</Paragraphs>
  <ScaleCrop>false</ScaleCrop>
  <Company>Casa</Company>
  <LinksUpToDate>false</LinksUpToDate>
  <CharactersWithSpaces>26369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Concentrazione del particolato atmosferico (Particulate matter,PM10) nell’aria della città di Taranto in relazione alle condizioni ambientali</dc:title>
  <dc:creator>Giorgia Desantis, Alessandro Mori, Eros Quésada,Lorenzo Panunzio,Cristiana Poggi</dc:creator>
  <cp:lastModifiedBy>Stefano Moro</cp:lastModifiedBy>
  <cp:revision>2</cp:revision>
  <dcterms:created xsi:type="dcterms:W3CDTF">2018-02-13T02:19:00Z</dcterms:created>
  <dcterms:modified xsi:type="dcterms:W3CDTF">2018-02-13T02:19:00Z</dcterms:modified>
</cp:coreProperties>
</file>